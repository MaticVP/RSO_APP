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0B1CE63" w14:textId="77777777" w:rsidR="000B7424" w:rsidRDefault="000B7424" w:rsidP="000B7424">
      <w:pPr>
        <w:jc w:val="center"/>
        <w:rPr>
          <w:rFonts w:ascii="Arial" w:hAnsi="Arial" w:cs="Arial"/>
          <w:color w:val="FF0000"/>
          <w:sz w:val="40"/>
          <w:szCs w:val="40"/>
        </w:rPr>
      </w:pPr>
      <w:bookmarkStart w:id="0" w:name="_Hlk155749675"/>
      <w:bookmarkEnd w:id="0"/>
      <w:r>
        <w:rPr>
          <w:rFonts w:ascii="Arial" w:hAnsi="Arial" w:cs="Arial"/>
          <w:color w:val="FF0000"/>
          <w:sz w:val="40"/>
          <w:szCs w:val="40"/>
        </w:rPr>
        <w:t>P</w:t>
      </w:r>
      <w:r w:rsidRPr="00377301">
        <w:rPr>
          <w:rFonts w:ascii="Arial" w:hAnsi="Arial" w:cs="Arial"/>
          <w:color w:val="FF0000"/>
          <w:sz w:val="40"/>
          <w:szCs w:val="40"/>
        </w:rPr>
        <w:t xml:space="preserve">icasso </w:t>
      </w:r>
    </w:p>
    <w:p w14:paraId="00478DFA" w14:textId="003CA09A" w:rsidR="000B7424" w:rsidRPr="005731AF" w:rsidRDefault="000B7424" w:rsidP="000B7424">
      <w:pPr>
        <w:jc w:val="center"/>
        <w:rPr>
          <w:rFonts w:ascii="Arial" w:hAnsi="Arial" w:cs="Arial"/>
          <w:color w:val="FF0000"/>
          <w:sz w:val="40"/>
          <w:szCs w:val="40"/>
        </w:rPr>
      </w:pPr>
      <w:r w:rsidRPr="005731AF">
        <w:rPr>
          <w:rFonts w:ascii="Arial" w:hAnsi="Arial" w:cs="Arial"/>
          <w:color w:val="FF0000"/>
          <w:sz w:val="40"/>
          <w:szCs w:val="40"/>
        </w:rPr>
        <w:t>(orodje za risanje slik)</w:t>
      </w:r>
    </w:p>
    <w:p w14:paraId="541E5369" w14:textId="35492A63" w:rsidR="000B7424" w:rsidRDefault="000B7424" w:rsidP="000B7424">
      <w:pPr>
        <w:jc w:val="center"/>
      </w:pPr>
      <w:r>
        <w:t>Člani skupine: Matic Pristavnik</w:t>
      </w:r>
      <w:del w:id="1" w:author="Pristavnik Andreja" w:date="2024-01-09T06:40:00Z">
        <w:r w:rsidDel="00EC62ED">
          <w:delText>a</w:delText>
        </w:r>
      </w:del>
      <w:r>
        <w:t xml:space="preserve"> Vrešnjak</w:t>
      </w:r>
    </w:p>
    <w:p w14:paraId="7B9C0394" w14:textId="385A68F5" w:rsidR="000B7424" w:rsidRPr="00E07A50" w:rsidRDefault="00E07A50" w:rsidP="000B7424">
      <w:pPr>
        <w:rPr>
          <w:rFonts w:ascii="Arial" w:hAnsi="Arial" w:cs="Arial"/>
          <w:color w:val="FF0000"/>
          <w:sz w:val="32"/>
          <w:szCs w:val="32"/>
        </w:rPr>
      </w:pPr>
      <w:r w:rsidRPr="00E07A50">
        <w:rPr>
          <w:rFonts w:ascii="Arial" w:hAnsi="Arial" w:cs="Arial"/>
          <w:color w:val="FF0000"/>
          <w:sz w:val="32"/>
          <w:szCs w:val="32"/>
        </w:rPr>
        <w:t>Opis projekta</w:t>
      </w:r>
    </w:p>
    <w:p w14:paraId="3727BFE7" w14:textId="66704F94" w:rsidR="0079059B" w:rsidRDefault="000B7424" w:rsidP="000B7424">
      <w:r>
        <w:t xml:space="preserve">V </w:t>
      </w:r>
      <w:ins w:id="2" w:author="Pristavnik Andreja" w:date="2024-01-09T06:41:00Z">
        <w:r w:rsidR="00EC62ED">
          <w:t>o</w:t>
        </w:r>
      </w:ins>
      <w:del w:id="3" w:author="Pristavnik Andreja" w:date="2024-01-09T06:41:00Z">
        <w:r w:rsidDel="00EC62ED">
          <w:delText>O</w:delText>
        </w:r>
      </w:del>
      <w:r>
        <w:t xml:space="preserve">kviru projekta za RSO sem </w:t>
      </w:r>
      <w:commentRangeStart w:id="4"/>
      <w:commentRangeStart w:id="5"/>
      <w:r>
        <w:t>naredil</w:t>
      </w:r>
      <w:commentRangeEnd w:id="4"/>
      <w:r w:rsidR="00EC62ED">
        <w:rPr>
          <w:rStyle w:val="Pripombasklic"/>
        </w:rPr>
        <w:commentReference w:id="4"/>
      </w:r>
      <w:commentRangeEnd w:id="5"/>
      <w:r w:rsidR="00FD35EF">
        <w:rPr>
          <w:rStyle w:val="Pripombasklic"/>
        </w:rPr>
        <w:commentReference w:id="5"/>
      </w:r>
      <w:r>
        <w:t xml:space="preserve"> orodje za urejanje in risanje slik. Funkcionalnosti oz. storitve, ki sem jih implementiral so urejanje uporabnikovega računa ter risanje in shranjevanje slik. Uporabnik lahko izdelek, ki ga je naredil shrani v </w:t>
      </w:r>
      <w:proofErr w:type="spellStart"/>
      <w:r>
        <w:t>Dropbox</w:t>
      </w:r>
      <w:proofErr w:type="spellEnd"/>
      <w:r w:rsidR="00E07A50">
        <w:t xml:space="preserve"> </w:t>
      </w:r>
      <w:proofErr w:type="spellStart"/>
      <w:r w:rsidR="00E07A50">
        <w:t>repoz</w:t>
      </w:r>
      <w:del w:id="6" w:author="Pristavnik Andreja" w:date="2024-01-09T06:42:00Z">
        <w:r w:rsidR="00E07A50" w:rsidDel="00EC62ED">
          <w:delText>o</w:delText>
        </w:r>
      </w:del>
      <w:ins w:id="7" w:author="Pristavnik Andreja" w:date="2024-01-09T06:42:00Z">
        <w:r w:rsidR="00EC62ED">
          <w:t>i</w:t>
        </w:r>
      </w:ins>
      <w:r w:rsidR="00E07A50">
        <w:t>torij</w:t>
      </w:r>
      <w:proofErr w:type="spellEnd"/>
      <w:r w:rsidR="00E07A50">
        <w:t xml:space="preserve"> v katerem </w:t>
      </w:r>
      <w:del w:id="8" w:author="Pristavnik Andreja" w:date="2024-01-09T06:43:00Z">
        <w:r w:rsidR="00E07A50" w:rsidDel="00EC62ED">
          <w:delText xml:space="preserve">se naredi </w:delText>
        </w:r>
      </w:del>
      <w:ins w:id="9" w:author="Pristavnik Andreja" w:date="2024-01-09T06:43:00Z">
        <w:r w:rsidR="00EC62ED">
          <w:t xml:space="preserve">se  ustvari </w:t>
        </w:r>
      </w:ins>
      <w:r w:rsidR="00E07A50">
        <w:t>datotek</w:t>
      </w:r>
      <w:ins w:id="10" w:author="Pristavnik Andreja" w:date="2024-01-09T06:43:00Z">
        <w:r w:rsidR="00EC62ED">
          <w:t>o</w:t>
        </w:r>
      </w:ins>
      <w:del w:id="11" w:author="Pristavnik Andreja" w:date="2024-01-09T06:43:00Z">
        <w:r w:rsidR="00E07A50" w:rsidDel="00EC62ED">
          <w:delText>a</w:delText>
        </w:r>
      </w:del>
      <w:r w:rsidR="00E07A50">
        <w:t xml:space="preserve"> v kateri se hranijo njegovi izdelki</w:t>
      </w:r>
      <w:r>
        <w:t>.</w:t>
      </w:r>
    </w:p>
    <w:p w14:paraId="4CA1D911" w14:textId="140B004E" w:rsidR="0079059B" w:rsidRPr="00E07A50" w:rsidRDefault="0079059B" w:rsidP="0079059B">
      <w:pPr>
        <w:rPr>
          <w:rFonts w:ascii="Arial" w:hAnsi="Arial" w:cs="Arial"/>
          <w:color w:val="FF0000"/>
          <w:sz w:val="32"/>
          <w:szCs w:val="32"/>
        </w:rPr>
      </w:pPr>
      <w:r w:rsidRPr="00E07A50">
        <w:rPr>
          <w:rFonts w:ascii="Arial" w:hAnsi="Arial" w:cs="Arial"/>
          <w:color w:val="FF0000"/>
          <w:sz w:val="32"/>
          <w:szCs w:val="32"/>
        </w:rPr>
        <w:t xml:space="preserve">Opis </w:t>
      </w:r>
      <w:r w:rsidR="00E80AF0">
        <w:rPr>
          <w:rFonts w:ascii="Arial" w:hAnsi="Arial" w:cs="Arial"/>
          <w:color w:val="FF0000"/>
          <w:sz w:val="32"/>
          <w:szCs w:val="32"/>
        </w:rPr>
        <w:t>okolja</w:t>
      </w:r>
    </w:p>
    <w:p w14:paraId="20A782AD" w14:textId="0D93BBDF" w:rsidR="00244CF6" w:rsidRDefault="0079059B" w:rsidP="000B7424">
      <w:r>
        <w:t>Za izdelavo projekta sem uporabil sledeča ogrodja:</w:t>
      </w:r>
    </w:p>
    <w:p w14:paraId="137539AB" w14:textId="4CA48892" w:rsidR="0079059B" w:rsidRDefault="0079059B" w:rsidP="0079059B">
      <w:pPr>
        <w:pStyle w:val="Odstavekseznama"/>
        <w:numPr>
          <w:ilvl w:val="0"/>
          <w:numId w:val="1"/>
        </w:numPr>
      </w:pPr>
      <w:commentRangeStart w:id="12"/>
      <w:commentRangeStart w:id="13"/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commentRangeEnd w:id="12"/>
      <w:r w:rsidR="00EC62ED">
        <w:rPr>
          <w:rStyle w:val="Pripombasklic"/>
        </w:rPr>
        <w:commentReference w:id="12"/>
      </w:r>
      <w:commentRangeEnd w:id="13"/>
      <w:r w:rsidR="00FD35EF">
        <w:rPr>
          <w:rStyle w:val="Pripombasklic"/>
        </w:rPr>
        <w:commentReference w:id="13"/>
      </w:r>
      <w:r w:rsidR="00AE1951">
        <w:t>sem</w:t>
      </w:r>
      <w:r>
        <w:t xml:space="preserve"> uporabil za zaledni del aplikacije. Zaradi tega sem uporabil programski jezik Java</w:t>
      </w:r>
    </w:p>
    <w:p w14:paraId="5D6956AB" w14:textId="1EB83EF8" w:rsidR="0079059B" w:rsidRDefault="0079059B" w:rsidP="0079059B">
      <w:pPr>
        <w:pStyle w:val="Odstavekseznam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za sprednji del aplikacije. </w:t>
      </w:r>
      <w:proofErr w:type="spellStart"/>
      <w:r>
        <w:t>React</w:t>
      </w:r>
      <w:proofErr w:type="spellEnd"/>
      <w:r>
        <w:t xml:space="preserve"> ogrodje je namenjeno za programski jezik </w:t>
      </w:r>
      <w:proofErr w:type="spellStart"/>
      <w:r>
        <w:t>JavaScript</w:t>
      </w:r>
      <w:proofErr w:type="spellEnd"/>
      <w:r>
        <w:t>.</w:t>
      </w:r>
    </w:p>
    <w:p w14:paraId="2F8C6ACC" w14:textId="77777777" w:rsidR="00E80AF0" w:rsidRDefault="00E80AF0" w:rsidP="00E80AF0">
      <w:pPr>
        <w:pStyle w:val="Odstavekseznama"/>
      </w:pPr>
    </w:p>
    <w:p w14:paraId="4174CC29" w14:textId="2335BB0E" w:rsidR="00E80AF0" w:rsidRDefault="00E80AF0" w:rsidP="0079059B">
      <w:pPr>
        <w:pStyle w:val="Odstavekseznama"/>
        <w:numPr>
          <w:ilvl w:val="0"/>
          <w:numId w:val="1"/>
        </w:numPr>
      </w:pPr>
      <w:r>
        <w:t xml:space="preserve">Uporabil sem </w:t>
      </w:r>
      <w:proofErr w:type="spellStart"/>
      <w:r>
        <w:t>Postgress</w:t>
      </w:r>
      <w:proofErr w:type="spellEnd"/>
      <w:r>
        <w:t xml:space="preserve"> podatkovno bazo za trajno hranjenje podatkov</w:t>
      </w:r>
    </w:p>
    <w:p w14:paraId="4D58A2FF" w14:textId="1A881A89" w:rsidR="0071651E" w:rsidRDefault="003C0F4D" w:rsidP="003C0F4D">
      <w:r>
        <w:t xml:space="preserve">Postavljeni sem imel dve </w:t>
      </w:r>
      <w:del w:id="14" w:author="Pristavnik Andreja" w:date="2024-01-09T06:45:00Z">
        <w:r w:rsidDel="00EC62ED">
          <w:delText>k</w:delText>
        </w:r>
      </w:del>
      <w:proofErr w:type="spellStart"/>
      <w:ins w:id="15" w:author="Pristavnik Andreja" w:date="2024-01-09T06:45:00Z">
        <w:r w:rsidR="00EC62ED">
          <w:t>K</w:t>
        </w:r>
      </w:ins>
      <w:r>
        <w:t>ubernetes</w:t>
      </w:r>
      <w:proofErr w:type="spellEnd"/>
      <w:r>
        <w:t xml:space="preserve"> okolji.</w:t>
      </w:r>
    </w:p>
    <w:p w14:paraId="7212D5E6" w14:textId="5ACC4A22" w:rsidR="003C0F4D" w:rsidRDefault="003C0F4D" w:rsidP="003C0F4D">
      <w:r>
        <w:t xml:space="preserve">Prvo okolje je bilo vzpostavljeno na </w:t>
      </w:r>
      <w:proofErr w:type="spellStart"/>
      <w:r>
        <w:t>Azure</w:t>
      </w:r>
      <w:proofErr w:type="spellEnd"/>
      <w:r w:rsidR="0071651E">
        <w:t xml:space="preserve"> </w:t>
      </w:r>
      <w:ins w:id="16" w:author="Pristavnik Andreja" w:date="2024-01-09T06:45:00Z">
        <w:r w:rsidR="00EC62ED">
          <w:t>,</w:t>
        </w:r>
      </w:ins>
      <w:ins w:id="17" w:author="Pristavnik Andreja" w:date="2024-01-09T06:46:00Z">
        <w:r w:rsidR="00EC62ED">
          <w:t xml:space="preserve"> </w:t>
        </w:r>
      </w:ins>
      <w:r w:rsidR="0071651E">
        <w:t>kjer sem za zaledni si</w:t>
      </w:r>
      <w:ins w:id="18" w:author="Pristavnik Andreja" w:date="2024-01-09T06:46:00Z">
        <w:r w:rsidR="00EC62ED">
          <w:t>s</w:t>
        </w:r>
      </w:ins>
      <w:r w:rsidR="0071651E">
        <w:t xml:space="preserve">tem uporabil </w:t>
      </w:r>
      <w:commentRangeStart w:id="19"/>
      <w:commentRangeStart w:id="20"/>
      <w:proofErr w:type="spellStart"/>
      <w:r w:rsidR="0071651E">
        <w:t>ingress</w:t>
      </w:r>
      <w:proofErr w:type="spellEnd"/>
      <w:r w:rsidR="0071651E">
        <w:t xml:space="preserve"> kontrole</w:t>
      </w:r>
      <w:commentRangeEnd w:id="19"/>
      <w:r w:rsidR="00EC62ED">
        <w:rPr>
          <w:rStyle w:val="Pripombasklic"/>
        </w:rPr>
        <w:commentReference w:id="19"/>
      </w:r>
      <w:commentRangeEnd w:id="20"/>
      <w:r w:rsidR="00FD35EF">
        <w:rPr>
          <w:rStyle w:val="Pripombasklic"/>
        </w:rPr>
        <w:commentReference w:id="20"/>
      </w:r>
      <w:r w:rsidR="00841D6E">
        <w:t>, ki usmerja zaledni si</w:t>
      </w:r>
      <w:ins w:id="21" w:author="Pristavnik Andreja" w:date="2024-01-09T06:53:00Z">
        <w:r w:rsidR="00EC62ED">
          <w:t>s</w:t>
        </w:r>
      </w:ins>
      <w:r w:rsidR="00841D6E">
        <w:t>tem kot sprednji del</w:t>
      </w:r>
      <w:r w:rsidR="00FD35EF">
        <w:t xml:space="preserve">. </w:t>
      </w:r>
      <w:proofErr w:type="spellStart"/>
      <w:r w:rsidR="00FD35EF">
        <w:t>Konfiguracijski</w:t>
      </w:r>
      <w:proofErr w:type="spellEnd"/>
      <w:r w:rsidR="00FD35EF">
        <w:t xml:space="preserve"> strežnik je bil nameščen kot </w:t>
      </w:r>
      <w:proofErr w:type="spellStart"/>
      <w:r w:rsidR="00FD35EF">
        <w:t>LoadBalancer</w:t>
      </w:r>
      <w:proofErr w:type="spellEnd"/>
      <w:r w:rsidR="00FD35EF">
        <w:t>, saj drugače ni mogel pravilno delovati</w:t>
      </w:r>
      <w:r w:rsidR="00715F6C">
        <w:t xml:space="preserve">. </w:t>
      </w:r>
      <w:proofErr w:type="spellStart"/>
      <w:r w:rsidR="00715F6C">
        <w:t>Azure</w:t>
      </w:r>
      <w:proofErr w:type="spellEnd"/>
      <w:r w:rsidR="00715F6C">
        <w:t xml:space="preserve"> sem uporabil za končno objavo </w:t>
      </w:r>
    </w:p>
    <w:p w14:paraId="1A0652F1" w14:textId="5BDEE6BA" w:rsidR="0071651E" w:rsidRDefault="0071651E" w:rsidP="003C0F4D">
      <w:r>
        <w:t xml:space="preserve">Drugo okolje je bilo postavljeno z </w:t>
      </w:r>
      <w:ins w:id="22" w:author="Pristavnik Andreja" w:date="2024-01-09T06:49:00Z">
        <w:r w:rsidR="00EC62ED">
          <w:t xml:space="preserve">orodjem </w:t>
        </w:r>
        <w:proofErr w:type="spellStart"/>
        <w:r w:rsidR="00EC62ED">
          <w:t>M</w:t>
        </w:r>
      </w:ins>
      <w:del w:id="23" w:author="Pristavnik Andreja" w:date="2024-01-09T06:49:00Z">
        <w:r w:rsidDel="00EC62ED">
          <w:delText>m</w:delText>
        </w:r>
      </w:del>
      <w:r>
        <w:t>inikube</w:t>
      </w:r>
      <w:proofErr w:type="spellEnd"/>
      <w:ins w:id="24" w:author="Pristavnik Andreja" w:date="2024-01-09T06:49:00Z">
        <w:r w:rsidR="00EC62ED">
          <w:t xml:space="preserve">. </w:t>
        </w:r>
      </w:ins>
      <w:del w:id="25" w:author="Pristavnik Andreja" w:date="2024-01-09T06:50:00Z">
        <w:r w:rsidDel="00EC62ED">
          <w:delText xml:space="preserve"> t</w:delText>
        </w:r>
      </w:del>
      <w:ins w:id="26" w:author="Pristavnik Andreja" w:date="2024-01-09T06:50:00Z">
        <w:r w:rsidR="00EC62ED">
          <w:t>T</w:t>
        </w:r>
      </w:ins>
      <w:r>
        <w:t xml:space="preserve">o okolje sem uporabil </w:t>
      </w:r>
      <w:ins w:id="27" w:author="Pristavnik Andreja" w:date="2024-01-09T06:50:00Z">
        <w:r w:rsidR="00EC62ED">
          <w:t>, ko sem testiral</w:t>
        </w:r>
      </w:ins>
      <w:del w:id="28" w:author="Pristavnik Andreja" w:date="2024-01-09T06:50:00Z">
        <w:r w:rsidDel="00EC62ED">
          <w:delText>v primeru, da sem testiral</w:delText>
        </w:r>
      </w:del>
      <w:r>
        <w:t xml:space="preserve"> </w:t>
      </w:r>
      <w:r w:rsidR="00715F6C">
        <w:t xml:space="preserve">delovanje </w:t>
      </w:r>
      <w:proofErr w:type="spellStart"/>
      <w:ins w:id="29" w:author="Pristavnik Andreja" w:date="2024-01-09T06:46:00Z">
        <w:r w:rsidR="00EC62ED">
          <w:t>Ku</w:t>
        </w:r>
      </w:ins>
      <w:del w:id="30" w:author="Pristavnik Andreja" w:date="2024-01-09T06:46:00Z">
        <w:r w:rsidR="00715F6C" w:rsidDel="00EC62ED">
          <w:delText>ku</w:delText>
        </w:r>
      </w:del>
      <w:r w:rsidR="00715F6C">
        <w:t>bernetes</w:t>
      </w:r>
      <w:proofErr w:type="spellEnd"/>
      <w:r w:rsidR="00715F6C">
        <w:t xml:space="preserve">-a </w:t>
      </w:r>
      <w:r>
        <w:t xml:space="preserve">ali v primeru, </w:t>
      </w:r>
      <w:del w:id="31" w:author="Pristavnik Andreja" w:date="2024-01-09T06:51:00Z">
        <w:r w:rsidDel="00EC62ED">
          <w:delText>da</w:delText>
        </w:r>
      </w:del>
      <w:ins w:id="32" w:author="Pristavnik Andreja" w:date="2024-01-09T06:51:00Z">
        <w:r w:rsidR="00EC62ED">
          <w:t xml:space="preserve"> ko</w:t>
        </w:r>
      </w:ins>
      <w:r>
        <w:t xml:space="preserve"> je prihajalo do težav z </w:t>
      </w:r>
      <w:proofErr w:type="spellStart"/>
      <w:r>
        <w:t>Azure</w:t>
      </w:r>
      <w:proofErr w:type="spellEnd"/>
      <w:r>
        <w:t xml:space="preserve">. </w:t>
      </w:r>
      <w:commentRangeStart w:id="33"/>
      <w:commentRangeStart w:id="34"/>
      <w:r>
        <w:t xml:space="preserve">V primeru </w:t>
      </w:r>
      <w:commentRangeEnd w:id="33"/>
      <w:r w:rsidR="00EC62ED">
        <w:rPr>
          <w:rStyle w:val="Pripombasklic"/>
        </w:rPr>
        <w:commentReference w:id="33"/>
      </w:r>
      <w:commentRangeEnd w:id="34"/>
      <w:r w:rsidR="00FD35EF">
        <w:rPr>
          <w:rStyle w:val="Pripombasklic"/>
        </w:rPr>
        <w:commentReference w:id="34"/>
      </w:r>
      <w:proofErr w:type="spellStart"/>
      <w:r>
        <w:t>minikube</w:t>
      </w:r>
      <w:proofErr w:type="spellEnd"/>
      <w:r>
        <w:t xml:space="preserve"> uporabljam samo </w:t>
      </w:r>
      <w:proofErr w:type="spellStart"/>
      <w:r>
        <w:t>ingress</w:t>
      </w:r>
      <w:proofErr w:type="spellEnd"/>
      <w:r>
        <w:t xml:space="preserve"> </w:t>
      </w:r>
      <w:r w:rsidR="009E3B66">
        <w:t>kontrole</w:t>
      </w:r>
      <w:r>
        <w:t xml:space="preserve"> kjer so konfigurirane vse poti</w:t>
      </w:r>
      <w:ins w:id="35" w:author="Pristavnik Andreja" w:date="2024-01-09T06:56:00Z">
        <w:r w:rsidR="00EC62ED">
          <w:t xml:space="preserve"> , tako </w:t>
        </w:r>
      </w:ins>
      <w:r>
        <w:t xml:space="preserve"> do zalednega kot </w:t>
      </w:r>
      <w:ins w:id="36" w:author="Pristavnik Andreja" w:date="2024-01-09T06:56:00Z">
        <w:r w:rsidR="00EC62ED">
          <w:t>tudi</w:t>
        </w:r>
      </w:ins>
      <w:r>
        <w:t xml:space="preserve"> sprednjega dela aplikacije.</w:t>
      </w:r>
    </w:p>
    <w:p w14:paraId="0B402D8E" w14:textId="70A6D721" w:rsidR="009E3B66" w:rsidRPr="00E07A50" w:rsidRDefault="009E3B66" w:rsidP="009E3B66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Povezave do projekta</w:t>
      </w:r>
    </w:p>
    <w:p w14:paraId="05EF85A2" w14:textId="1E5B79D0" w:rsidR="000B7424" w:rsidRDefault="00352931" w:rsidP="000B7424">
      <w:r>
        <w:t xml:space="preserve">Povezava do </w:t>
      </w:r>
      <w:proofErr w:type="spellStart"/>
      <w:r w:rsidR="00F176AE">
        <w:t>G</w:t>
      </w:r>
      <w:r>
        <w:t>ithub</w:t>
      </w:r>
      <w:proofErr w:type="spellEnd"/>
      <w:r>
        <w:t xml:space="preserve"> </w:t>
      </w:r>
      <w:proofErr w:type="spellStart"/>
      <w:r>
        <w:t>repozotrij</w:t>
      </w:r>
      <w:r w:rsidR="00C3461A">
        <w:t>e</w:t>
      </w:r>
      <w:r>
        <w:t>v</w:t>
      </w:r>
      <w:proofErr w:type="spellEnd"/>
      <w:r>
        <w:t>:</w:t>
      </w:r>
    </w:p>
    <w:p w14:paraId="5DFADBE4" w14:textId="31A2D9D7" w:rsidR="00844567" w:rsidRDefault="00D64F61" w:rsidP="000B7424">
      <w:r>
        <w:t>Zaledni del za uporabnike</w:t>
      </w:r>
      <w:r w:rsidR="00357F88">
        <w:t xml:space="preserve"> in </w:t>
      </w:r>
      <w:proofErr w:type="spellStart"/>
      <w:r w:rsidR="00357F88">
        <w:t>frontend</w:t>
      </w:r>
      <w:proofErr w:type="spellEnd"/>
      <w:ins w:id="37" w:author="Pristavnik Andreja" w:date="2024-01-09T06:57:00Z">
        <w:r w:rsidR="00EC62ED">
          <w:t xml:space="preserve"> </w:t>
        </w:r>
      </w:ins>
      <w:r>
        <w:t xml:space="preserve">: </w:t>
      </w:r>
      <w:hyperlink r:id="rId9" w:history="1">
        <w:r w:rsidR="009145AC" w:rsidRPr="0070354D">
          <w:rPr>
            <w:rStyle w:val="Hiperpovezava"/>
          </w:rPr>
          <w:t>https://github.com/MaticVP/RSO_APP</w:t>
        </w:r>
      </w:hyperlink>
    </w:p>
    <w:p w14:paraId="78C34DB2" w14:textId="2B193C35" w:rsidR="00844567" w:rsidRDefault="00D64F61" w:rsidP="000B7424">
      <w:r>
        <w:t>Zaledni del za risalnik</w:t>
      </w:r>
      <w:ins w:id="38" w:author="Pristavnik Andreja" w:date="2024-01-09T06:57:00Z">
        <w:r w:rsidR="00EC62ED">
          <w:t xml:space="preserve"> </w:t>
        </w:r>
      </w:ins>
      <w:r>
        <w:t xml:space="preserve">: </w:t>
      </w:r>
      <w:hyperlink r:id="rId10" w:history="1">
        <w:r w:rsidRPr="0070354D">
          <w:rPr>
            <w:rStyle w:val="Hiperpovezava"/>
          </w:rPr>
          <w:t>https://github.com/MaticVP/RSO_DRAW</w:t>
        </w:r>
      </w:hyperlink>
    </w:p>
    <w:p w14:paraId="3E73F6DC" w14:textId="2489BAED" w:rsidR="00D4364F" w:rsidRDefault="00D4364F" w:rsidP="000B7424">
      <w:r>
        <w:t xml:space="preserve">Povezava do </w:t>
      </w:r>
      <w:proofErr w:type="spellStart"/>
      <w:r w:rsidR="00F176AE">
        <w:t>D</w:t>
      </w:r>
      <w:r>
        <w:t>ocker</w:t>
      </w:r>
      <w:proofErr w:type="spellEnd"/>
      <w:r>
        <w:t xml:space="preserve"> hub</w:t>
      </w:r>
      <w:ins w:id="39" w:author="Pristavnik Andreja" w:date="2024-01-09T06:57:00Z">
        <w:r w:rsidR="00EC62ED">
          <w:t xml:space="preserve"> </w:t>
        </w:r>
      </w:ins>
      <w:r>
        <w:t>:</w:t>
      </w:r>
    </w:p>
    <w:p w14:paraId="59BEB909" w14:textId="0535BE64" w:rsidR="009145AC" w:rsidRDefault="009145AC" w:rsidP="000B7424">
      <w:proofErr w:type="spellStart"/>
      <w:r>
        <w:t>Docker</w:t>
      </w:r>
      <w:proofErr w:type="spellEnd"/>
      <w:r>
        <w:t xml:space="preserve"> hub image za sprednji del oz. </w:t>
      </w:r>
      <w:proofErr w:type="spellStart"/>
      <w:r w:rsidR="007C1238">
        <w:t>R</w:t>
      </w:r>
      <w:r>
        <w:t>eact</w:t>
      </w:r>
      <w:proofErr w:type="spellEnd"/>
      <w:r>
        <w:t>:</w:t>
      </w:r>
    </w:p>
    <w:p w14:paraId="2E90CE1B" w14:textId="2992A3A6" w:rsidR="00D64F61" w:rsidRDefault="00000000" w:rsidP="000B7424">
      <w:hyperlink r:id="rId11" w:history="1">
        <w:r w:rsidR="00D64F61" w:rsidRPr="0070354D">
          <w:rPr>
            <w:rStyle w:val="Hiperpovezava"/>
          </w:rPr>
          <w:t>https://hub.docker.com/repository/docker/pbsem2/frontend_image/general</w:t>
        </w:r>
      </w:hyperlink>
    </w:p>
    <w:p w14:paraId="11B9EE33" w14:textId="760787B0" w:rsidR="00D64F61" w:rsidRDefault="009145AC" w:rsidP="000B7424">
      <w:proofErr w:type="spellStart"/>
      <w:r>
        <w:t>Docker</w:t>
      </w:r>
      <w:proofErr w:type="spellEnd"/>
      <w:r>
        <w:t xml:space="preserve"> hub image za risalnik: </w:t>
      </w:r>
      <w:hyperlink r:id="rId12" w:history="1">
        <w:r w:rsidRPr="0070354D">
          <w:rPr>
            <w:rStyle w:val="Hiperpovezava"/>
          </w:rPr>
          <w:t>https://hub.docker.com/repository/docker/pbsem2/drawer_image/general</w:t>
        </w:r>
      </w:hyperlink>
    </w:p>
    <w:p w14:paraId="190EFB59" w14:textId="6A5048BA" w:rsidR="00152B5F" w:rsidRDefault="00152B5F" w:rsidP="000B7424">
      <w:proofErr w:type="spellStart"/>
      <w:r>
        <w:t>Docker</w:t>
      </w:r>
      <w:proofErr w:type="spellEnd"/>
      <w:r>
        <w:t xml:space="preserve"> hub image za uporabnike:</w:t>
      </w:r>
    </w:p>
    <w:p w14:paraId="6C34C610" w14:textId="5EB74700" w:rsidR="00386C7E" w:rsidRDefault="00000000" w:rsidP="000B7424">
      <w:hyperlink r:id="rId13" w:history="1">
        <w:r w:rsidR="009334D8" w:rsidRPr="0070354D">
          <w:rPr>
            <w:rStyle w:val="Hiperpovezava"/>
          </w:rPr>
          <w:t>https://hub.docker.com/repository/docker/pbsem2/new_image/general</w:t>
        </w:r>
      </w:hyperlink>
    </w:p>
    <w:p w14:paraId="0D63B13E" w14:textId="77777777" w:rsidR="00023161" w:rsidRDefault="00023161" w:rsidP="000B7424"/>
    <w:p w14:paraId="611E7744" w14:textId="77777777" w:rsidR="00023161" w:rsidRDefault="00023161" w:rsidP="000B7424"/>
    <w:p w14:paraId="4542C227" w14:textId="5FF2EA36" w:rsidR="00023161" w:rsidRPr="00023161" w:rsidRDefault="00023161" w:rsidP="00023161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Url naslovi</w:t>
      </w:r>
    </w:p>
    <w:p w14:paraId="6DB6A1E0" w14:textId="03B15627" w:rsidR="00023161" w:rsidRDefault="00023161" w:rsidP="00023161">
      <w:proofErr w:type="spellStart"/>
      <w:r>
        <w:t>Azure</w:t>
      </w:r>
      <w:proofErr w:type="spellEnd"/>
      <w:r>
        <w:t xml:space="preserve">: </w:t>
      </w:r>
      <w:hyperlink r:id="rId14" w:history="1">
        <w:r w:rsidRPr="0070354D">
          <w:rPr>
            <w:rStyle w:val="Hiperpovezava"/>
          </w:rPr>
          <w:t>http://20.84.17.217</w:t>
        </w:r>
      </w:hyperlink>
    </w:p>
    <w:p w14:paraId="6024A9D4" w14:textId="692975B6" w:rsidR="0008299B" w:rsidRDefault="00023161" w:rsidP="006F7AE5">
      <w:proofErr w:type="spellStart"/>
      <w:r>
        <w:t>Minikube</w:t>
      </w:r>
      <w:proofErr w:type="spellEnd"/>
      <w:r>
        <w:t xml:space="preserve">: </w:t>
      </w:r>
      <w:hyperlink r:id="rId15" w:history="1">
        <w:r w:rsidRPr="0070354D">
          <w:rPr>
            <w:rStyle w:val="Hiperpovezava"/>
          </w:rPr>
          <w:t>http://127.0.0.1</w:t>
        </w:r>
      </w:hyperlink>
    </w:p>
    <w:p w14:paraId="6871B842" w14:textId="34C5A949" w:rsidR="00023161" w:rsidRPr="004E22EA" w:rsidRDefault="004E22EA" w:rsidP="000B7424">
      <w:pPr>
        <w:rPr>
          <w:rFonts w:ascii="Arial" w:hAnsi="Arial" w:cs="Arial"/>
          <w:color w:val="FF0000"/>
          <w:sz w:val="32"/>
          <w:szCs w:val="32"/>
        </w:rPr>
      </w:pPr>
      <w:commentRangeStart w:id="40"/>
      <w:commentRangeStart w:id="41"/>
      <w:r w:rsidRPr="004E22EA">
        <w:rPr>
          <w:rFonts w:ascii="Arial" w:hAnsi="Arial" w:cs="Arial"/>
          <w:color w:val="FF0000"/>
          <w:sz w:val="32"/>
          <w:szCs w:val="32"/>
        </w:rPr>
        <w:t>Shem</w:t>
      </w:r>
      <w:del w:id="42" w:author="Pristavnik Andreja" w:date="2024-01-09T06:55:00Z">
        <w:r w:rsidRPr="004E22EA" w:rsidDel="00EC62ED">
          <w:rPr>
            <w:rFonts w:ascii="Arial" w:hAnsi="Arial" w:cs="Arial"/>
            <w:color w:val="FF0000"/>
            <w:sz w:val="32"/>
            <w:szCs w:val="32"/>
          </w:rPr>
          <w:delText>o</w:delText>
        </w:r>
      </w:del>
      <w:ins w:id="43" w:author="Pristavnik Andreja" w:date="2024-01-09T06:55:00Z">
        <w:r w:rsidR="00EC62ED">
          <w:rPr>
            <w:rFonts w:ascii="Arial" w:hAnsi="Arial" w:cs="Arial"/>
            <w:color w:val="FF0000"/>
            <w:sz w:val="32"/>
            <w:szCs w:val="32"/>
          </w:rPr>
          <w:t>a</w:t>
        </w:r>
      </w:ins>
      <w:r w:rsidRPr="004E22EA">
        <w:rPr>
          <w:rFonts w:ascii="Arial" w:hAnsi="Arial" w:cs="Arial"/>
          <w:color w:val="FF0000"/>
          <w:sz w:val="32"/>
          <w:szCs w:val="32"/>
        </w:rPr>
        <w:t xml:space="preserve"> arhitekture in interakcij med </w:t>
      </w:r>
      <w:proofErr w:type="spellStart"/>
      <w:r w:rsidRPr="004E22EA">
        <w:rPr>
          <w:rFonts w:ascii="Arial" w:hAnsi="Arial" w:cs="Arial"/>
          <w:color w:val="FF0000"/>
          <w:sz w:val="32"/>
          <w:szCs w:val="32"/>
        </w:rPr>
        <w:t>mikrostoritvami</w:t>
      </w:r>
      <w:commentRangeEnd w:id="40"/>
      <w:proofErr w:type="spellEnd"/>
      <w:r w:rsidR="00EC62ED">
        <w:rPr>
          <w:rStyle w:val="Pripombasklic"/>
        </w:rPr>
        <w:commentReference w:id="40"/>
      </w:r>
      <w:commentRangeEnd w:id="41"/>
      <w:r w:rsidR="00D435B7">
        <w:rPr>
          <w:rStyle w:val="Pripombasklic"/>
        </w:rPr>
        <w:commentReference w:id="41"/>
      </w:r>
    </w:p>
    <w:p w14:paraId="6A714BA4" w14:textId="27A1DA4E" w:rsidR="009334D8" w:rsidRDefault="00023161" w:rsidP="000B7424">
      <w:r>
        <w:rPr>
          <w:noProof/>
        </w:rPr>
        <w:drawing>
          <wp:inline distT="0" distB="0" distL="0" distR="0" wp14:anchorId="0D64B252" wp14:editId="05100D03">
            <wp:extent cx="5760720" cy="4318635"/>
            <wp:effectExtent l="0" t="0" r="0" b="5715"/>
            <wp:docPr id="190923278" name="Slika 1" descr="Slika, ki vsebuje besede besedilo, risanje, skica, rokopis&#10;&#10;Opis je samodejno ustvarje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0923278" name="Slika 1" descr="Slika, ki vsebuje besede besedilo, risanje, skica, rokopis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42F8" w14:textId="4D456B55" w:rsidR="0013059C" w:rsidRDefault="0013059C" w:rsidP="000B7424">
      <w:pPr>
        <w:rPr>
          <w:rFonts w:ascii="Arial" w:hAnsi="Arial" w:cs="Arial"/>
          <w:color w:val="FF0000"/>
          <w:sz w:val="32"/>
          <w:szCs w:val="32"/>
        </w:rPr>
      </w:pPr>
      <w:r w:rsidRPr="0013059C">
        <w:rPr>
          <w:rFonts w:ascii="Arial" w:hAnsi="Arial" w:cs="Arial"/>
          <w:color w:val="FF0000"/>
          <w:sz w:val="32"/>
          <w:szCs w:val="32"/>
        </w:rPr>
        <w:t>Seznam funkcionalnosti</w:t>
      </w:r>
    </w:p>
    <w:p w14:paraId="5FE9DF1A" w14:textId="14DB8CE5" w:rsidR="0013059C" w:rsidRDefault="0013059C" w:rsidP="0013059C">
      <w:commentRangeStart w:id="44"/>
      <w:commentRangeStart w:id="45"/>
      <w:commentRangeStart w:id="46"/>
      <w:r>
        <w:t>RSO_APP</w:t>
      </w:r>
      <w:commentRangeEnd w:id="44"/>
      <w:r w:rsidR="00EC62ED">
        <w:rPr>
          <w:rStyle w:val="Pripombasklic"/>
        </w:rPr>
        <w:commentReference w:id="44"/>
      </w:r>
      <w:commentRangeEnd w:id="45"/>
      <w:r w:rsidR="00D435B7">
        <w:rPr>
          <w:rStyle w:val="Pripombasklic"/>
        </w:rPr>
        <w:commentReference w:id="45"/>
      </w:r>
      <w:commentRangeEnd w:id="46"/>
      <w:r w:rsidR="00415D5B">
        <w:rPr>
          <w:rStyle w:val="Pripombasklic"/>
        </w:rPr>
        <w:commentReference w:id="46"/>
      </w:r>
      <w:r>
        <w:t xml:space="preserve"> skrbi za urejanje uporabnikov in njihovih storitev. </w:t>
      </w:r>
      <w:del w:id="47" w:author="Pristavnik Andreja" w:date="2024-01-09T06:58:00Z">
        <w:r w:rsidDel="00EC62ED">
          <w:delText>Prav tako preverja</w:delText>
        </w:r>
      </w:del>
      <w:ins w:id="48" w:author="Pristavnik Andreja" w:date="2024-01-09T06:58:00Z">
        <w:r w:rsidR="00EC62ED">
          <w:t xml:space="preserve"> Tako </w:t>
        </w:r>
      </w:ins>
      <w:r>
        <w:t xml:space="preserve"> ob prijavi uporabnika</w:t>
      </w:r>
      <w:ins w:id="49" w:author="Pristavnik Andreja" w:date="2024-01-09T06:58:00Z">
        <w:r w:rsidR="00EC62ED">
          <w:t xml:space="preserve"> preverja</w:t>
        </w:r>
      </w:ins>
      <w:r>
        <w:t xml:space="preserve">, če je geslo in uporabniško ime pravilno. </w:t>
      </w:r>
      <w:del w:id="50" w:author="Pristavnik Andreja" w:date="2024-01-09T06:58:00Z">
        <w:r w:rsidDel="00EC62ED">
          <w:delText>Prav tako</w:delText>
        </w:r>
      </w:del>
      <w:r>
        <w:t xml:space="preserve"> </w:t>
      </w:r>
      <w:del w:id="51" w:author="Pristavnik Andreja" w:date="2024-01-09T06:58:00Z">
        <w:r w:rsidDel="00EC62ED">
          <w:delText>o</w:delText>
        </w:r>
      </w:del>
      <w:ins w:id="52" w:author="Pristavnik Andreja" w:date="2024-01-09T06:58:00Z">
        <w:r w:rsidR="00EC62ED">
          <w:t>O</w:t>
        </w:r>
      </w:ins>
      <w:r>
        <w:t>mogoča</w:t>
      </w:r>
      <w:ins w:id="53" w:author="Pristavnik Andreja" w:date="2024-01-09T06:58:00Z">
        <w:r w:rsidR="00EC62ED">
          <w:t xml:space="preserve"> tudi</w:t>
        </w:r>
      </w:ins>
      <w:r>
        <w:t xml:space="preserve"> posodabljane informacij oz. nastavitev uporabniškega računa. To </w:t>
      </w:r>
      <w:commentRangeStart w:id="54"/>
      <w:commentRangeStart w:id="55"/>
      <w:r>
        <w:t xml:space="preserve">dosega </w:t>
      </w:r>
      <w:commentRangeEnd w:id="54"/>
      <w:r w:rsidR="00EC62ED">
        <w:rPr>
          <w:rStyle w:val="Pripombasklic"/>
        </w:rPr>
        <w:commentReference w:id="54"/>
      </w:r>
      <w:commentRangeEnd w:id="55"/>
      <w:r w:rsidR="00FD35EF">
        <w:rPr>
          <w:rStyle w:val="Pripombasklic"/>
        </w:rPr>
        <w:commentReference w:id="55"/>
      </w:r>
      <w:r>
        <w:t>s sledečimi kontrolnimi točkami:</w:t>
      </w:r>
    </w:p>
    <w:p w14:paraId="6DF5ECBD" w14:textId="69EA9488" w:rsidR="0013059C" w:rsidRDefault="0013059C" w:rsidP="0013059C">
      <w:pPr>
        <w:pStyle w:val="Odstavekseznama"/>
        <w:numPr>
          <w:ilvl w:val="0"/>
          <w:numId w:val="5"/>
        </w:numPr>
      </w:pPr>
      <w:proofErr w:type="spellStart"/>
      <w:r>
        <w:t>add</w:t>
      </w:r>
      <w:proofErr w:type="spellEnd"/>
    </w:p>
    <w:p w14:paraId="54854EB5" w14:textId="44846E64" w:rsidR="0013059C" w:rsidRDefault="0013059C" w:rsidP="0013059C">
      <w:pPr>
        <w:pStyle w:val="Odstavekseznama"/>
        <w:numPr>
          <w:ilvl w:val="0"/>
          <w:numId w:val="5"/>
        </w:numPr>
      </w:pPr>
      <w:proofErr w:type="spellStart"/>
      <w:r>
        <w:t>recover</w:t>
      </w:r>
      <w:proofErr w:type="spellEnd"/>
    </w:p>
    <w:p w14:paraId="0360FACA" w14:textId="6115BA5C" w:rsidR="0013059C" w:rsidRDefault="0013059C" w:rsidP="0013059C">
      <w:pPr>
        <w:pStyle w:val="Odstavekseznama"/>
        <w:numPr>
          <w:ilvl w:val="0"/>
          <w:numId w:val="5"/>
        </w:numPr>
      </w:pPr>
      <w:proofErr w:type="spellStart"/>
      <w:r>
        <w:t>login</w:t>
      </w:r>
      <w:proofErr w:type="spellEnd"/>
    </w:p>
    <w:p w14:paraId="2B11D1E7" w14:textId="087184BA" w:rsidR="0013059C" w:rsidRDefault="0013059C" w:rsidP="0013059C">
      <w:pPr>
        <w:pStyle w:val="Odstavekseznama"/>
        <w:numPr>
          <w:ilvl w:val="0"/>
          <w:numId w:val="5"/>
        </w:numPr>
      </w:pPr>
      <w:proofErr w:type="spellStart"/>
      <w:r>
        <w:t>get</w:t>
      </w:r>
      <w:proofErr w:type="spellEnd"/>
      <w:r>
        <w:t>-id</w:t>
      </w:r>
    </w:p>
    <w:p w14:paraId="68E53808" w14:textId="78ABD51F" w:rsidR="0013059C" w:rsidRDefault="0013059C" w:rsidP="0013059C">
      <w:pPr>
        <w:pStyle w:val="Odstavekseznama"/>
        <w:numPr>
          <w:ilvl w:val="0"/>
          <w:numId w:val="5"/>
        </w:numPr>
      </w:pPr>
      <w:proofErr w:type="spellStart"/>
      <w:r>
        <w:t>get-photo</w:t>
      </w:r>
      <w:proofErr w:type="spellEnd"/>
    </w:p>
    <w:p w14:paraId="29133E41" w14:textId="58A273CB" w:rsidR="006022BA" w:rsidRDefault="0013059C" w:rsidP="006022BA">
      <w:pPr>
        <w:pStyle w:val="Odstavekseznama"/>
        <w:numPr>
          <w:ilvl w:val="0"/>
          <w:numId w:val="5"/>
        </w:numPr>
      </w:pPr>
      <w:proofErr w:type="spellStart"/>
      <w:r>
        <w:t>upload-photo</w:t>
      </w:r>
      <w:proofErr w:type="spellEnd"/>
    </w:p>
    <w:p w14:paraId="49A55BC0" w14:textId="77777777" w:rsidR="00415D5B" w:rsidRDefault="00415D5B" w:rsidP="00415D5B"/>
    <w:p w14:paraId="76C84C13" w14:textId="538E0EB0" w:rsidR="00140179" w:rsidRDefault="00F176AE" w:rsidP="00140179">
      <w:proofErr w:type="spellStart"/>
      <w:r>
        <w:lastRenderedPageBreak/>
        <w:t>Swagger</w:t>
      </w:r>
      <w:proofErr w:type="spellEnd"/>
      <w:r>
        <w:t xml:space="preserve"> dokumentacija vseh končnih točk</w:t>
      </w:r>
      <w:r w:rsidR="00415D5B">
        <w:t xml:space="preserve"> za uporabniški API</w:t>
      </w:r>
      <w:r>
        <w:t>:</w:t>
      </w:r>
      <w:r w:rsidR="006022BA" w:rsidRPr="006022BA">
        <w:t xml:space="preserve"> </w:t>
      </w:r>
      <w:r w:rsidR="006022BA" w:rsidRPr="006022BA">
        <w:drawing>
          <wp:inline distT="0" distB="0" distL="0" distR="0" wp14:anchorId="01163BBC" wp14:editId="7D5989A3">
            <wp:extent cx="5760720" cy="6602730"/>
            <wp:effectExtent l="0" t="0" r="0" b="7620"/>
            <wp:docPr id="1858623622" name="Slika 1" descr="Slika, ki vsebuje besede besedilo, posnetek zaslona, številka, vzporedno&#10;&#10;Opis je samodejno ustvarje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58623622" name="Slika 1" descr="Slika, ki vsebuje besede besedilo, posnetek zaslona, številka, vzporedno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D115" w14:textId="5B4AE470" w:rsidR="00140179" w:rsidRDefault="00F808D2" w:rsidP="00140179">
      <w:r>
        <w:t>RSO_DRAW skrbi za urejanje podatkov slik. RSO_DRAW skrbi, da uporabni</w:t>
      </w:r>
      <w:ins w:id="56" w:author="Pristavnik Andreja" w:date="2024-01-09T06:59:00Z">
        <w:r w:rsidR="00EC62ED">
          <w:t>k</w:t>
        </w:r>
      </w:ins>
      <w:r>
        <w:t xml:space="preserve"> lahko shrani sliko na </w:t>
      </w:r>
      <w:proofErr w:type="spellStart"/>
      <w:r>
        <w:t>Dropbox</w:t>
      </w:r>
      <w:proofErr w:type="spellEnd"/>
      <w:r>
        <w:t>. Preverja oz. skrbi tudi, da uporabnik vidi samo svoje projekte in ne projekte drugih uporabnikov. To dosega s sledečimi točkami</w:t>
      </w:r>
      <w:r w:rsidR="00140179">
        <w:t>:</w:t>
      </w:r>
    </w:p>
    <w:p w14:paraId="30C1CD4D" w14:textId="77777777" w:rsidR="00140179" w:rsidRDefault="00140179" w:rsidP="00140179">
      <w:pPr>
        <w:pStyle w:val="Odstavekseznama"/>
        <w:numPr>
          <w:ilvl w:val="0"/>
          <w:numId w:val="5"/>
        </w:numPr>
      </w:pPr>
      <w:proofErr w:type="spellStart"/>
      <w:r>
        <w:t>add</w:t>
      </w:r>
      <w:proofErr w:type="spellEnd"/>
    </w:p>
    <w:p w14:paraId="15EDBF11" w14:textId="4DE4BF0B" w:rsidR="00140179" w:rsidRDefault="005774DB" w:rsidP="00140179">
      <w:pPr>
        <w:pStyle w:val="Odstavekseznama"/>
        <w:numPr>
          <w:ilvl w:val="0"/>
          <w:numId w:val="5"/>
        </w:numPr>
      </w:pPr>
      <w:proofErr w:type="spellStart"/>
      <w:r>
        <w:t>save-project</w:t>
      </w:r>
      <w:proofErr w:type="spellEnd"/>
    </w:p>
    <w:p w14:paraId="22D0A76E" w14:textId="7C29D942" w:rsidR="005774DB" w:rsidRDefault="005774DB" w:rsidP="00140179">
      <w:pPr>
        <w:pStyle w:val="Odstavekseznama"/>
        <w:numPr>
          <w:ilvl w:val="0"/>
          <w:numId w:val="5"/>
        </w:numPr>
      </w:pPr>
      <w:proofErr w:type="spellStart"/>
      <w:r>
        <w:t>get-project</w:t>
      </w:r>
      <w:proofErr w:type="spellEnd"/>
    </w:p>
    <w:p w14:paraId="759A4597" w14:textId="7EBB637E" w:rsidR="00140179" w:rsidRDefault="005774DB" w:rsidP="00140179">
      <w:pPr>
        <w:pStyle w:val="Odstavekseznama"/>
        <w:numPr>
          <w:ilvl w:val="0"/>
          <w:numId w:val="5"/>
        </w:numPr>
      </w:pPr>
      <w:proofErr w:type="spellStart"/>
      <w:r>
        <w:t>get-projects</w:t>
      </w:r>
      <w:proofErr w:type="spellEnd"/>
    </w:p>
    <w:p w14:paraId="365D2BEE" w14:textId="42C23D18" w:rsidR="006022BA" w:rsidRDefault="005774DB" w:rsidP="006022BA">
      <w:pPr>
        <w:pStyle w:val="Odstavekseznama"/>
        <w:numPr>
          <w:ilvl w:val="0"/>
          <w:numId w:val="5"/>
        </w:numPr>
      </w:pPr>
      <w:proofErr w:type="spellStart"/>
      <w:r>
        <w:t>save-projects</w:t>
      </w:r>
      <w:proofErr w:type="spellEnd"/>
    </w:p>
    <w:p w14:paraId="08BEF3F4" w14:textId="622CFC2D" w:rsidR="001274AE" w:rsidRDefault="001274AE" w:rsidP="001274AE">
      <w:proofErr w:type="spellStart"/>
      <w:r>
        <w:lastRenderedPageBreak/>
        <w:t>Swagger</w:t>
      </w:r>
      <w:proofErr w:type="spellEnd"/>
      <w:r>
        <w:t xml:space="preserve"> dokumentacija vseh končnih točk:</w:t>
      </w:r>
      <w:r w:rsidR="006022BA" w:rsidRPr="006022BA">
        <w:t xml:space="preserve"> </w:t>
      </w:r>
      <w:r w:rsidR="006022BA" w:rsidRPr="009F23C2">
        <w:drawing>
          <wp:inline distT="0" distB="0" distL="0" distR="0" wp14:anchorId="72D33FAF" wp14:editId="5F1F5432">
            <wp:extent cx="5760720" cy="7200900"/>
            <wp:effectExtent l="0" t="0" r="0" b="0"/>
            <wp:docPr id="1288557741" name="Slika 1" descr="Slika, ki vsebuje besede besedilo, posnetek zaslona, številka, vzporedno&#10;&#10;Opis je samodejno ustvarjen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88557741" name="Slika 1" descr="Slika, ki vsebuje besede besedilo, posnetek zaslona, številka, vzporedno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3A3" w14:textId="20E261E3" w:rsidR="001274AE" w:rsidRDefault="001274AE" w:rsidP="001274AE"/>
    <w:p w14:paraId="3713B1C6" w14:textId="77777777" w:rsidR="00F176AE" w:rsidRDefault="00F176AE" w:rsidP="001274AE"/>
    <w:p w14:paraId="1E7BAAD7" w14:textId="77777777" w:rsidR="009F23C2" w:rsidRDefault="009F23C2" w:rsidP="001274AE"/>
    <w:p w14:paraId="66F97BB1" w14:textId="77777777" w:rsidR="009F23C2" w:rsidRDefault="009F23C2" w:rsidP="001274AE"/>
    <w:p w14:paraId="24ABCC10" w14:textId="77777777" w:rsidR="009F23C2" w:rsidRDefault="009F23C2" w:rsidP="001274AE"/>
    <w:p w14:paraId="429F9096" w14:textId="4E2BE109" w:rsidR="0013059C" w:rsidRDefault="0013059C" w:rsidP="0013059C">
      <w:pPr>
        <w:rPr>
          <w:rFonts w:ascii="Arial" w:hAnsi="Arial" w:cs="Arial"/>
          <w:color w:val="FF0000"/>
          <w:sz w:val="32"/>
          <w:szCs w:val="32"/>
        </w:rPr>
      </w:pPr>
      <w:r w:rsidRPr="004E22EA">
        <w:rPr>
          <w:rFonts w:ascii="Arial" w:hAnsi="Arial" w:cs="Arial"/>
          <w:color w:val="FF0000"/>
          <w:sz w:val="32"/>
          <w:szCs w:val="32"/>
        </w:rPr>
        <w:lastRenderedPageBreak/>
        <w:t xml:space="preserve">Seznam implementiranih kontrol </w:t>
      </w:r>
      <w:commentRangeStart w:id="57"/>
      <w:commentRangeStart w:id="58"/>
      <w:del w:id="59" w:author="Pristavnik Andreja" w:date="2024-01-09T07:04:00Z">
        <w:r w:rsidRPr="004E22EA" w:rsidDel="00EC62ED">
          <w:rPr>
            <w:rFonts w:ascii="Arial" w:hAnsi="Arial" w:cs="Arial"/>
            <w:color w:val="FF0000"/>
            <w:sz w:val="32"/>
            <w:szCs w:val="32"/>
          </w:rPr>
          <w:delText>zdravja</w:delText>
        </w:r>
        <w:commentRangeEnd w:id="57"/>
        <w:r w:rsidR="00EC62ED" w:rsidDel="00EC62ED">
          <w:rPr>
            <w:rStyle w:val="Pripombasklic"/>
          </w:rPr>
          <w:commentReference w:id="57"/>
        </w:r>
      </w:del>
      <w:commentRangeEnd w:id="58"/>
      <w:r w:rsidR="00D435B7">
        <w:rPr>
          <w:rStyle w:val="Pripombasklic"/>
        </w:rPr>
        <w:commentReference w:id="58"/>
      </w:r>
      <w:del w:id="60" w:author="Pristavnik Andreja" w:date="2024-01-09T07:04:00Z">
        <w:r w:rsidRPr="004E22EA" w:rsidDel="00EC62ED">
          <w:rPr>
            <w:rFonts w:ascii="Arial" w:hAnsi="Arial" w:cs="Arial"/>
            <w:color w:val="FF0000"/>
            <w:sz w:val="32"/>
            <w:szCs w:val="32"/>
          </w:rPr>
          <w:delText xml:space="preserve"> </w:delText>
        </w:r>
      </w:del>
      <w:ins w:id="61" w:author="Pristavnik Andreja" w:date="2024-01-09T07:04:00Z">
        <w:r w:rsidR="00EC62ED">
          <w:rPr>
            <w:rFonts w:ascii="Arial" w:hAnsi="Arial" w:cs="Arial"/>
            <w:color w:val="FF0000"/>
            <w:sz w:val="32"/>
            <w:szCs w:val="32"/>
          </w:rPr>
          <w:t xml:space="preserve">stanja </w:t>
        </w:r>
      </w:ins>
      <w:r w:rsidRPr="004E22EA">
        <w:rPr>
          <w:rFonts w:ascii="Arial" w:hAnsi="Arial" w:cs="Arial"/>
          <w:color w:val="FF0000"/>
          <w:sz w:val="32"/>
          <w:szCs w:val="32"/>
        </w:rPr>
        <w:t>in metrik</w:t>
      </w:r>
    </w:p>
    <w:p w14:paraId="7E7AA441" w14:textId="6A21BFF6" w:rsidR="0013059C" w:rsidRDefault="0013059C" w:rsidP="0013059C">
      <w:r>
        <w:t xml:space="preserve">Implementirana kontrole </w:t>
      </w:r>
      <w:del w:id="62" w:author="Pristavnik Andreja" w:date="2024-01-09T07:04:00Z">
        <w:r w:rsidDel="00EC62ED">
          <w:delText xml:space="preserve">zdravja </w:delText>
        </w:r>
      </w:del>
      <w:ins w:id="63" w:author="Pristavnik Andreja" w:date="2024-01-09T07:04:00Z">
        <w:r w:rsidR="00EC62ED">
          <w:t xml:space="preserve">stanja </w:t>
        </w:r>
      </w:ins>
      <w:r>
        <w:t>so:</w:t>
      </w:r>
    </w:p>
    <w:p w14:paraId="41FC42AE" w14:textId="726AF2F0" w:rsidR="0013059C" w:rsidRDefault="0013059C" w:rsidP="0013059C">
      <w:pPr>
        <w:pStyle w:val="Odstavekseznama"/>
        <w:numPr>
          <w:ilvl w:val="0"/>
          <w:numId w:val="3"/>
        </w:numPr>
      </w:pPr>
      <w:proofErr w:type="spellStart"/>
      <w:r>
        <w:t>DropboxHealth</w:t>
      </w:r>
      <w:proofErr w:type="spellEnd"/>
      <w:r>
        <w:t xml:space="preserve">, ki preveri povezavo do </w:t>
      </w:r>
      <w:proofErr w:type="spellStart"/>
      <w:r>
        <w:t>DropBox</w:t>
      </w:r>
      <w:proofErr w:type="spellEnd"/>
      <w:r>
        <w:t xml:space="preserve"> </w:t>
      </w:r>
      <w:r w:rsidR="00567A2E">
        <w:t>API</w:t>
      </w:r>
    </w:p>
    <w:p w14:paraId="0596EACD" w14:textId="77777777" w:rsidR="0013059C" w:rsidRDefault="0013059C" w:rsidP="0013059C">
      <w:pPr>
        <w:pStyle w:val="Odstavekseznama"/>
        <w:numPr>
          <w:ilvl w:val="0"/>
          <w:numId w:val="3"/>
        </w:numPr>
      </w:pPr>
      <w:proofErr w:type="spellStart"/>
      <w:r>
        <w:t>FrontendHealth</w:t>
      </w:r>
      <w:proofErr w:type="spellEnd"/>
      <w:r>
        <w:t>, ki preveri povezavo do sprednjega dela</w:t>
      </w:r>
    </w:p>
    <w:p w14:paraId="09BA68EF" w14:textId="77777777" w:rsidR="0013059C" w:rsidRDefault="0013059C" w:rsidP="0013059C">
      <w:pPr>
        <w:pStyle w:val="Odstavekseznama"/>
        <w:numPr>
          <w:ilvl w:val="0"/>
          <w:numId w:val="3"/>
        </w:numPr>
      </w:pPr>
      <w:proofErr w:type="spellStart"/>
      <w:r>
        <w:t>DatabaseHealth</w:t>
      </w:r>
      <w:proofErr w:type="spellEnd"/>
      <w:r>
        <w:t>, ki preveri povezavo do podatkovne baze</w:t>
      </w:r>
    </w:p>
    <w:p w14:paraId="4F583D9D" w14:textId="77777777" w:rsidR="0013059C" w:rsidRDefault="0013059C" w:rsidP="0013059C">
      <w:pPr>
        <w:pStyle w:val="Odstavekseznama"/>
        <w:numPr>
          <w:ilvl w:val="0"/>
          <w:numId w:val="3"/>
        </w:numPr>
      </w:pPr>
      <w:proofErr w:type="spellStart"/>
      <w:r>
        <w:t>UserHealth</w:t>
      </w:r>
      <w:proofErr w:type="spellEnd"/>
      <w:r>
        <w:t xml:space="preserve">, ki preveri povezavo do </w:t>
      </w:r>
      <w:proofErr w:type="spellStart"/>
      <w:r>
        <w:t>mikrostoritve</w:t>
      </w:r>
      <w:proofErr w:type="spellEnd"/>
      <w:r>
        <w:t xml:space="preserve"> za uporabnike</w:t>
      </w:r>
    </w:p>
    <w:p w14:paraId="19A18653" w14:textId="77777777" w:rsidR="00063526" w:rsidRDefault="00063526" w:rsidP="00252767"/>
    <w:p w14:paraId="53073BC3" w14:textId="77777777" w:rsidR="0013059C" w:rsidRDefault="0013059C" w:rsidP="0013059C">
      <w:r>
        <w:t>Implementirane metrike so:</w:t>
      </w:r>
    </w:p>
    <w:p w14:paraId="578C795C" w14:textId="77777777" w:rsidR="0013059C" w:rsidRDefault="0013059C" w:rsidP="0013059C">
      <w:pPr>
        <w:pStyle w:val="Odstavekseznama"/>
        <w:numPr>
          <w:ilvl w:val="0"/>
          <w:numId w:val="4"/>
        </w:numPr>
      </w:pPr>
      <w:proofErr w:type="spellStart"/>
      <w:r>
        <w:t>dropboxAPICall</w:t>
      </w:r>
      <w:proofErr w:type="spellEnd"/>
      <w:r>
        <w:t xml:space="preserve">, ki pove koliko krat se je klical </w:t>
      </w:r>
      <w:proofErr w:type="spellStart"/>
      <w:r>
        <w:t>Dropbox</w:t>
      </w:r>
      <w:proofErr w:type="spellEnd"/>
      <w:r>
        <w:t xml:space="preserve"> API</w:t>
      </w:r>
    </w:p>
    <w:p w14:paraId="4318B03D" w14:textId="478B15A9" w:rsidR="0013059C" w:rsidRDefault="0013059C" w:rsidP="0013059C">
      <w:pPr>
        <w:pStyle w:val="Odstavekseznama"/>
        <w:numPr>
          <w:ilvl w:val="0"/>
          <w:numId w:val="4"/>
        </w:numPr>
      </w:pPr>
      <w:proofErr w:type="spellStart"/>
      <w:r>
        <w:t>responseTime</w:t>
      </w:r>
      <w:proofErr w:type="spellEnd"/>
      <w:r>
        <w:t>, ki pove kolik</w:t>
      </w:r>
      <w:ins w:id="64" w:author="Pristavnik Andreja" w:date="2024-01-09T07:02:00Z">
        <w:r w:rsidR="00EC62ED">
          <w:t>o</w:t>
        </w:r>
      </w:ins>
      <w:r>
        <w:t xml:space="preserve"> časa je potreboval za odziv </w:t>
      </w:r>
      <w:proofErr w:type="spellStart"/>
      <w:r>
        <w:t>Dropbox</w:t>
      </w:r>
      <w:proofErr w:type="spellEnd"/>
      <w:r>
        <w:t xml:space="preserve"> API</w:t>
      </w:r>
    </w:p>
    <w:p w14:paraId="358055D7" w14:textId="77777777" w:rsidR="00567A2E" w:rsidRDefault="00567A2E" w:rsidP="00567A2E">
      <w:pPr>
        <w:pStyle w:val="Odstavekseznama"/>
      </w:pPr>
    </w:p>
    <w:p w14:paraId="0CCBFB7E" w14:textId="5181BAFC" w:rsidR="00567A2E" w:rsidRDefault="00567A2E" w:rsidP="00567A2E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Zunanji API</w:t>
      </w:r>
    </w:p>
    <w:p w14:paraId="7E6ED044" w14:textId="297B9877" w:rsidR="00567A2E" w:rsidRDefault="00567A2E" w:rsidP="00567A2E">
      <w:r>
        <w:t xml:space="preserve">Za zunanji API sem uporabil </w:t>
      </w:r>
      <w:proofErr w:type="spellStart"/>
      <w:r>
        <w:t>Dropbox</w:t>
      </w:r>
      <w:proofErr w:type="spellEnd"/>
      <w:r>
        <w:t xml:space="preserve"> API</w:t>
      </w:r>
      <w:ins w:id="65" w:author="Pristavnik Andreja" w:date="2024-01-09T07:05:00Z">
        <w:r w:rsidR="00EC62ED">
          <w:t>. Potrebo</w:t>
        </w:r>
      </w:ins>
      <w:ins w:id="66" w:author="Pristavnik Andreja" w:date="2024-01-09T07:06:00Z">
        <w:r w:rsidR="00EC62ED">
          <w:t>v</w:t>
        </w:r>
      </w:ins>
      <w:ins w:id="67" w:author="Pristavnik Andreja" w:date="2024-01-09T07:05:00Z">
        <w:r w:rsidR="00EC62ED">
          <w:t xml:space="preserve">al bi namreč </w:t>
        </w:r>
      </w:ins>
      <w:del w:id="68" w:author="Pristavnik Andreja" w:date="2024-01-09T07:06:00Z">
        <w:r w:rsidDel="00EC62ED">
          <w:delText>, saj sem potreboval</w:delText>
        </w:r>
      </w:del>
      <w:r>
        <w:t xml:space="preserve"> FTP </w:t>
      </w:r>
      <w:proofErr w:type="spellStart"/>
      <w:r>
        <w:t>strežnik</w:t>
      </w:r>
      <w:ins w:id="69" w:author="Pristavnik Andreja" w:date="2024-01-09T07:06:00Z">
        <w:r w:rsidR="00EC62ED">
          <w:t>,</w:t>
        </w:r>
      </w:ins>
      <w:del w:id="70" w:author="Pristavnik Andreja" w:date="2024-01-09T07:06:00Z">
        <w:r w:rsidDel="00EC62ED">
          <w:delText xml:space="preserve"> in </w:delText>
        </w:r>
      </w:del>
      <w:del w:id="71" w:author="Pristavnik Andreja" w:date="2024-01-09T07:07:00Z">
        <w:r w:rsidDel="00EC62ED">
          <w:delText xml:space="preserve">se je </w:delText>
        </w:r>
      </w:del>
      <w:r>
        <w:t>izkazalo</w:t>
      </w:r>
      <w:proofErr w:type="spellEnd"/>
      <w:ins w:id="72" w:author="Pristavnik Andreja" w:date="2024-01-09T07:07:00Z">
        <w:r w:rsidR="00EC62ED">
          <w:t xml:space="preserve"> se je</w:t>
        </w:r>
      </w:ins>
      <w:r>
        <w:t xml:space="preserve">, da je to dobra nadomestitev. </w:t>
      </w:r>
      <w:proofErr w:type="spellStart"/>
      <w:r>
        <w:t>Dropbox</w:t>
      </w:r>
      <w:proofErr w:type="spellEnd"/>
      <w:r>
        <w:t xml:space="preserve"> API potrebuje žetone za pravilno dostopanje zaradi tega sem mogel nastaviti žeto</w:t>
      </w:r>
      <w:ins w:id="73" w:author="Pristavnik Andreja" w:date="2024-01-09T07:07:00Z">
        <w:r w:rsidR="00EC62ED">
          <w:t>ne</w:t>
        </w:r>
      </w:ins>
      <w:r>
        <w:t xml:space="preserve"> s katerim se lahko povežem do njihovega API.</w:t>
      </w:r>
      <w:r w:rsidR="0026280C">
        <w:t xml:space="preserve"> </w:t>
      </w:r>
      <w:proofErr w:type="spellStart"/>
      <w:r w:rsidR="0026280C">
        <w:t>Dropbox</w:t>
      </w:r>
      <w:proofErr w:type="spellEnd"/>
      <w:r w:rsidR="0026280C">
        <w:t xml:space="preserve"> API se uporablja za shranjevanje slik</w:t>
      </w:r>
    </w:p>
    <w:p w14:paraId="5487B81F" w14:textId="536074F1" w:rsidR="00E338B3" w:rsidRDefault="00E338B3" w:rsidP="00567A2E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O</w:t>
      </w:r>
      <w:r w:rsidRPr="00E338B3">
        <w:rPr>
          <w:rFonts w:ascii="Arial" w:hAnsi="Arial" w:cs="Arial"/>
          <w:color w:val="FF0000"/>
          <w:sz w:val="32"/>
          <w:szCs w:val="32"/>
        </w:rPr>
        <w:t>pis centraliziranega beleženja dnevnikov</w:t>
      </w:r>
    </w:p>
    <w:p w14:paraId="5A9CF4AC" w14:textId="084CB487" w:rsidR="00D13345" w:rsidRDefault="00D13345" w:rsidP="00D13345">
      <w:r>
        <w:t xml:space="preserve">Za beleženje dnevnikov sem uporabil log4j in logit.io. V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se lahko izognemo </w:t>
      </w:r>
      <w:proofErr w:type="spellStart"/>
      <w:r>
        <w:t>interceptorjem</w:t>
      </w:r>
      <w:proofErr w:type="spellEnd"/>
      <w:r>
        <w:t xml:space="preserve"> tako, da podamo log4j </w:t>
      </w:r>
      <w:proofErr w:type="spellStart"/>
      <w:r>
        <w:t>yaml</w:t>
      </w:r>
      <w:proofErr w:type="spellEnd"/>
      <w:r>
        <w:t xml:space="preserve"> datoteko v kater</w:t>
      </w:r>
      <w:del w:id="74" w:author="Pristavnik Andreja" w:date="2024-01-09T07:08:00Z">
        <w:r w:rsidDel="00EC62ED">
          <w:delText>i</w:delText>
        </w:r>
      </w:del>
      <w:ins w:id="75" w:author="Pristavnik Andreja" w:date="2024-01-09T07:08:00Z">
        <w:r w:rsidR="00EC62ED">
          <w:t>o</w:t>
        </w:r>
      </w:ins>
      <w:r>
        <w:t xml:space="preserve"> zapišemo katere informacije želimo poslati. V mojem primeru pošljem čas, verzijo API, ID niti, ime API, sporočilo. Sporočilom sledim tako, da javim vstop in iz</w:t>
      </w:r>
      <w:del w:id="76" w:author="Pristavnik Andreja" w:date="2024-01-09T07:08:00Z">
        <w:r w:rsidDel="00EC62ED">
          <w:delText>o</w:delText>
        </w:r>
      </w:del>
      <w:ins w:id="77" w:author="Pristavnik Andreja" w:date="2024-01-09T07:08:00Z">
        <w:r w:rsidR="00EC62ED">
          <w:t>s</w:t>
        </w:r>
      </w:ins>
      <w:r>
        <w:t>top iz storitve oz. posameznih končnih točk, ki so na poti do končnega rezultata.</w:t>
      </w:r>
    </w:p>
    <w:p w14:paraId="78C1C4E7" w14:textId="322B8F53" w:rsidR="008E44D7" w:rsidRDefault="008E44D7" w:rsidP="008E44D7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Viri konfiguracije</w:t>
      </w:r>
    </w:p>
    <w:p w14:paraId="6EF0D11F" w14:textId="24EA24FF" w:rsidR="008E44D7" w:rsidRDefault="008E44D7" w:rsidP="008E44D7">
      <w:pPr>
        <w:rPr>
          <w:rFonts w:ascii="Arial" w:hAnsi="Arial" w:cs="Arial"/>
          <w:color w:val="FF0000"/>
          <w:sz w:val="32"/>
          <w:szCs w:val="32"/>
        </w:rPr>
      </w:pPr>
      <w:r>
        <w:t xml:space="preserve">Vir konfiguracije v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je datoteka </w:t>
      </w:r>
      <w:proofErr w:type="spellStart"/>
      <w:r>
        <w:t>application.properties</w:t>
      </w:r>
      <w:proofErr w:type="spellEnd"/>
      <w:r>
        <w:t xml:space="preserve">. V tej datoteki so najbolj relevantne spremenljivke </w:t>
      </w:r>
      <w:proofErr w:type="spellStart"/>
      <w:r>
        <w:t>server.port</w:t>
      </w:r>
      <w:proofErr w:type="spellEnd"/>
      <w:r>
        <w:t xml:space="preserve"> in </w:t>
      </w:r>
      <w:proofErr w:type="spellStart"/>
      <w:r>
        <w:t>dropbox.accessToken</w:t>
      </w:r>
      <w:proofErr w:type="spellEnd"/>
      <w:r>
        <w:t xml:space="preserve">. </w:t>
      </w:r>
      <w:proofErr w:type="spellStart"/>
      <w:r>
        <w:t>Server.port</w:t>
      </w:r>
      <w:proofErr w:type="spellEnd"/>
      <w:r>
        <w:t xml:space="preserve"> nam pove na kateri port </w:t>
      </w:r>
      <w:commentRangeStart w:id="78"/>
      <w:commentRangeStart w:id="79"/>
      <w:r>
        <w:t xml:space="preserve">posluša </w:t>
      </w:r>
      <w:commentRangeEnd w:id="78"/>
      <w:r w:rsidR="00EC62ED">
        <w:rPr>
          <w:rStyle w:val="Pripombasklic"/>
        </w:rPr>
        <w:commentReference w:id="78"/>
      </w:r>
      <w:commentRangeEnd w:id="79"/>
      <w:r w:rsidR="00FD35EF">
        <w:rPr>
          <w:rStyle w:val="Pripombasklic"/>
        </w:rPr>
        <w:commentReference w:id="79"/>
      </w:r>
      <w:r>
        <w:t xml:space="preserve">oz. uporablja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storitev. </w:t>
      </w:r>
      <w:proofErr w:type="spellStart"/>
      <w:r>
        <w:t>Dropbox.accessToken</w:t>
      </w:r>
      <w:proofErr w:type="spellEnd"/>
      <w:r>
        <w:t xml:space="preserve"> hrani vrednost žetona, ki ga storitev uporabi, da se poveže za </w:t>
      </w:r>
      <w:proofErr w:type="spellStart"/>
      <w:r>
        <w:t>dropbox</w:t>
      </w:r>
      <w:proofErr w:type="spellEnd"/>
      <w:r>
        <w:t xml:space="preserve"> API.</w:t>
      </w:r>
      <w:r w:rsidR="000629E1">
        <w:t xml:space="preserve"> Okolijske spremenljivke od podatkovne baze se naložijo iz </w:t>
      </w:r>
      <w:proofErr w:type="spellStart"/>
      <w:ins w:id="80" w:author="Pristavnik Andreja" w:date="2024-01-09T07:10:00Z">
        <w:r w:rsidR="00EC62ED">
          <w:t>Ku</w:t>
        </w:r>
      </w:ins>
      <w:del w:id="81" w:author="Pristavnik Andreja" w:date="2024-01-09T07:10:00Z">
        <w:r w:rsidR="000629E1" w:rsidDel="00EC62ED">
          <w:delText>ku</w:delText>
        </w:r>
      </w:del>
      <w:r w:rsidR="000629E1">
        <w:t>bernetes</w:t>
      </w:r>
      <w:proofErr w:type="spellEnd"/>
      <w:r w:rsidR="000629E1">
        <w:t xml:space="preserve"> datoteke</w:t>
      </w:r>
      <w:r w:rsidR="009202E2">
        <w:t xml:space="preserve">. Okolijske spremenljivke, ki se naložijo iz </w:t>
      </w:r>
      <w:proofErr w:type="spellStart"/>
      <w:r w:rsidR="009202E2">
        <w:t>Kubernetes</w:t>
      </w:r>
      <w:proofErr w:type="spellEnd"/>
      <w:r w:rsidR="009202E2">
        <w:t xml:space="preserve"> so uporabniško ime, geslo in povezava do podatkovne baze.</w:t>
      </w:r>
      <w:r w:rsidR="00903404">
        <w:t xml:space="preserve"> </w:t>
      </w:r>
      <w:proofErr w:type="spellStart"/>
      <w:r w:rsidR="00903404">
        <w:t>Dropbox.accessToken</w:t>
      </w:r>
      <w:proofErr w:type="spellEnd"/>
      <w:r w:rsidR="00903404">
        <w:t xml:space="preserve"> se lahko v aplikaciji prenese iz </w:t>
      </w:r>
      <w:proofErr w:type="spellStart"/>
      <w:r w:rsidR="00903404">
        <w:t>konfiguracijskega</w:t>
      </w:r>
      <w:proofErr w:type="spellEnd"/>
      <w:r w:rsidR="00903404">
        <w:t xml:space="preserve"> strežnika, ki prebere vrednost iz datoteke, ki se nahaja na zasebnem </w:t>
      </w:r>
      <w:proofErr w:type="spellStart"/>
      <w:r w:rsidR="00903404">
        <w:t>Github</w:t>
      </w:r>
      <w:proofErr w:type="spellEnd"/>
      <w:r w:rsidR="00903404">
        <w:t xml:space="preserve"> </w:t>
      </w:r>
      <w:proofErr w:type="spellStart"/>
      <w:r w:rsidR="00903404">
        <w:t>repozotoriju</w:t>
      </w:r>
      <w:proofErr w:type="spellEnd"/>
      <w:r w:rsidR="00903404">
        <w:t>.</w:t>
      </w:r>
    </w:p>
    <w:p w14:paraId="63BDAAC0" w14:textId="77777777" w:rsidR="00F07C3B" w:rsidRDefault="00F07C3B" w:rsidP="00D13345"/>
    <w:p w14:paraId="61832BCE" w14:textId="6C741C6D" w:rsidR="004A788A" w:rsidRDefault="004A788A" w:rsidP="004A788A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Toleranca napak</w:t>
      </w:r>
    </w:p>
    <w:p w14:paraId="2679A799" w14:textId="313AFC56" w:rsidR="004A788A" w:rsidRDefault="004A788A" w:rsidP="004A788A">
      <w:r>
        <w:t xml:space="preserve">Za </w:t>
      </w:r>
      <w:commentRangeStart w:id="82"/>
      <w:commentRangeStart w:id="83"/>
      <w:r>
        <w:t xml:space="preserve">toleranco napak </w:t>
      </w:r>
      <w:commentRangeEnd w:id="82"/>
      <w:r w:rsidR="00EC62ED">
        <w:rPr>
          <w:rStyle w:val="Pripombasklic"/>
        </w:rPr>
        <w:commentReference w:id="82"/>
      </w:r>
      <w:commentRangeEnd w:id="83"/>
      <w:r w:rsidR="00FD35EF">
        <w:rPr>
          <w:rStyle w:val="Pripombasklic"/>
        </w:rPr>
        <w:commentReference w:id="83"/>
      </w:r>
      <w:r>
        <w:t xml:space="preserve">sem implementiral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braker</w:t>
      </w:r>
      <w:proofErr w:type="spellEnd"/>
      <w:r>
        <w:t xml:space="preserve">, </w:t>
      </w:r>
      <w:proofErr w:type="spellStart"/>
      <w:r>
        <w:t>reatry</w:t>
      </w:r>
      <w:proofErr w:type="spellEnd"/>
      <w:r>
        <w:t xml:space="preserve"> in time out. Tolerance se izvedejo na komunikaciji med RSO_DRAW in RSO_APP. </w:t>
      </w:r>
      <w:proofErr w:type="spellStart"/>
      <w:r>
        <w:t>Reatry</w:t>
      </w:r>
      <w:proofErr w:type="spellEnd"/>
      <w:r>
        <w:t xml:space="preserve"> poskusi </w:t>
      </w:r>
      <w:ins w:id="84" w:author="Pristavnik Andreja" w:date="2024-01-09T07:11:00Z">
        <w:r w:rsidR="00EC62ED">
          <w:t xml:space="preserve"> trikrat</w:t>
        </w:r>
      </w:ins>
      <w:del w:id="85" w:author="Pristavnik Andreja" w:date="2024-01-09T07:11:00Z">
        <w:r w:rsidDel="00EC62ED">
          <w:delText>3</w:delText>
        </w:r>
      </w:del>
      <w:r>
        <w:t xml:space="preserve"> ponoviti komunikacijo</w:t>
      </w:r>
      <w:ins w:id="86" w:author="Pristavnik Andreja" w:date="2024-01-09T07:11:00Z">
        <w:r w:rsidR="00EC62ED">
          <w:t>. V primeru treh neuspešnih klicev</w:t>
        </w:r>
      </w:ins>
      <w:del w:id="87" w:author="Pristavnik Andreja" w:date="2024-01-09T07:12:00Z">
        <w:r w:rsidDel="00EC62ED">
          <w:delText xml:space="preserve"> v primeru, da je 3 ne uspešno</w:delText>
        </w:r>
      </w:del>
      <w:r>
        <w:t xml:space="preserve"> pokliče </w:t>
      </w:r>
      <w:proofErr w:type="spellStart"/>
      <w:r>
        <w:t>fallback</w:t>
      </w:r>
      <w:proofErr w:type="spellEnd"/>
      <w:r>
        <w:t xml:space="preserve"> metodo, ki </w:t>
      </w:r>
      <w:r w:rsidR="00844F6F">
        <w:t>vrne privzeto vrednost. Time out med komunikacijo se zgodi po 5</w:t>
      </w:r>
      <w:r w:rsidR="00E04AB6">
        <w:t>00</w:t>
      </w:r>
      <w:r w:rsidR="00844F6F">
        <w:t xml:space="preserve">00ms. </w:t>
      </w:r>
      <w:proofErr w:type="spellStart"/>
      <w:r w:rsidR="00844F6F">
        <w:t>Braker</w:t>
      </w:r>
      <w:proofErr w:type="spellEnd"/>
      <w:r w:rsidR="00844F6F">
        <w:t xml:space="preserve"> po</w:t>
      </w:r>
      <w:r w:rsidR="00724B39">
        <w:t xml:space="preserve"> treh</w:t>
      </w:r>
      <w:r w:rsidR="00844F6F">
        <w:t xml:space="preserve"> ne</w:t>
      </w:r>
      <w:del w:id="88" w:author="Pristavnik Andreja" w:date="2024-01-09T07:12:00Z">
        <w:r w:rsidR="00844F6F" w:rsidDel="00EC62ED">
          <w:delText xml:space="preserve"> </w:delText>
        </w:r>
      </w:del>
      <w:r w:rsidR="00844F6F">
        <w:t xml:space="preserve">uspešnih poskusih preneha klicati </w:t>
      </w:r>
      <w:commentRangeStart w:id="89"/>
      <w:commentRangeStart w:id="90"/>
      <w:r w:rsidR="00C042DA">
        <w:t>komunikacijo</w:t>
      </w:r>
      <w:r w:rsidR="00844F6F">
        <w:t xml:space="preserve"> funkcijo</w:t>
      </w:r>
      <w:r w:rsidR="00724B39">
        <w:t xml:space="preserve"> oz. v primeru, da je funkcija ponovno poklican vrne, da storitev ni na voljo oz. vrne napako 503</w:t>
      </w:r>
      <w:r w:rsidR="00844F6F">
        <w:t>.</w:t>
      </w:r>
      <w:commentRangeEnd w:id="89"/>
      <w:r w:rsidR="00EC62ED">
        <w:rPr>
          <w:rStyle w:val="Pripombasklic"/>
        </w:rPr>
        <w:commentReference w:id="89"/>
      </w:r>
      <w:commentRangeEnd w:id="90"/>
      <w:r w:rsidR="00FD35EF">
        <w:rPr>
          <w:rStyle w:val="Pripombasklic"/>
        </w:rPr>
        <w:commentReference w:id="90"/>
      </w:r>
    </w:p>
    <w:p w14:paraId="656DABF3" w14:textId="77777777" w:rsidR="0079059B" w:rsidRPr="000B7424" w:rsidRDefault="0079059B" w:rsidP="000B7424"/>
    <w:sectPr w:rsidR="0079059B" w:rsidRPr="000B7424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comment w:id="4" w:author="Pristavnik Andreja" w:date="2024-01-09T06:41:00Z" w:initials="AP">
    <w:p w14:paraId="4964C6F4" w14:textId="77777777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Boljši izraz bi blo treba najt, ustvaril, pripravil??</w:t>
      </w:r>
    </w:p>
  </w:comment>
  <w:comment w:id="5" w:author="n n" w:date="2024-01-10T01:43:00Z" w:initials="nn">
    <w:p w14:paraId="60552377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pripravil</w:t>
      </w:r>
    </w:p>
  </w:comment>
  <w:comment w:id="12" w:author="Pristavnik Andreja" w:date="2024-01-09T06:44:00Z" w:initials="AP">
    <w:p w14:paraId="5645595D" w14:textId="0BE96526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Kaj je spring boot - orodje?</w:t>
      </w:r>
    </w:p>
  </w:comment>
  <w:comment w:id="13" w:author="n n" w:date="2024-01-10T01:44:00Z" w:initials="nn">
    <w:p w14:paraId="672D1F11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Spring boot je ogrodje za grajenje mikor storitev</w:t>
      </w:r>
    </w:p>
  </w:comment>
  <w:comment w:id="19" w:author="Pristavnik Andreja" w:date="2024-01-09T06:53:00Z" w:initials="AP">
    <w:p w14:paraId="2F8BAD9C" w14:textId="69F3534D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nejasno</w:t>
      </w:r>
    </w:p>
  </w:comment>
  <w:comment w:id="20" w:author="n n" w:date="2024-01-10T01:45:00Z" w:initials="nn">
    <w:p w14:paraId="7E6CC347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Ingress kontroler je funkcija kubernetes, če te to mede</w:t>
      </w:r>
    </w:p>
  </w:comment>
  <w:comment w:id="33" w:author="Pristavnik Andreja" w:date="2024-01-09T06:56:00Z" w:initials="AP">
    <w:p w14:paraId="5717B868" w14:textId="2676FEBE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Spremenit izraz</w:t>
      </w:r>
    </w:p>
  </w:comment>
  <w:comment w:id="34" w:author="n n" w:date="2024-01-10T01:46:00Z" w:initials="nn">
    <w:p w14:paraId="6A44DB75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Ehem je takole bolje :Minikube uporablja samo ingress kontrole</w:t>
      </w:r>
    </w:p>
  </w:comment>
  <w:comment w:id="40" w:author="Pristavnik Andreja" w:date="2024-01-09T06:56:00Z" w:initials="AP">
    <w:p w14:paraId="7ECE0CA2" w14:textId="2B3B5345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A se za to ne uporabljajo  oblike?</w:t>
      </w:r>
    </w:p>
  </w:comment>
  <w:comment w:id="41" w:author="n n" w:date="2024-01-10T01:43:00Z" w:initials="nn">
    <w:p w14:paraId="1BF75CC0" w14:textId="77777777" w:rsidR="00D435B7" w:rsidRDefault="00D435B7" w:rsidP="00D435B7">
      <w:pPr>
        <w:pStyle w:val="Pripombabesedilo"/>
      </w:pPr>
      <w:r>
        <w:rPr>
          <w:rStyle w:val="Pripombasklic"/>
        </w:rPr>
        <w:annotationRef/>
      </w:r>
      <w:r>
        <w:t>Ne ker sem bil len oz. sem si več dela naredil zdaj ko pomislim ☺️☹️</w:t>
      </w:r>
    </w:p>
  </w:comment>
  <w:comment w:id="44" w:author="Pristavnik Andreja" w:date="2024-01-09T06:57:00Z" w:initials="AP">
    <w:p w14:paraId="61B8C4FF" w14:textId="70C29052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Kaj je rso _app?</w:t>
      </w:r>
    </w:p>
  </w:comment>
  <w:comment w:id="45" w:author="n n" w:date="2024-01-10T01:43:00Z" w:initials="nn">
    <w:p w14:paraId="26D51810" w14:textId="77777777" w:rsidR="00D435B7" w:rsidRDefault="00D435B7" w:rsidP="00D435B7">
      <w:pPr>
        <w:pStyle w:val="Pripombabesedilo"/>
      </w:pPr>
      <w:r>
        <w:rPr>
          <w:rStyle w:val="Pripombasklic"/>
        </w:rPr>
        <w:annotationRef/>
      </w:r>
      <w:r>
        <w:t>Rso_app je ime github programa oz. mikorstoritve</w:t>
      </w:r>
    </w:p>
  </w:comment>
  <w:comment w:id="46" w:author="n n" w:date="2024-01-10T02:48:00Z" w:initials="nn">
    <w:p w14:paraId="49C63FA6" w14:textId="77777777" w:rsidR="00415D5B" w:rsidRDefault="00415D5B" w:rsidP="00415D5B">
      <w:pPr>
        <w:pStyle w:val="Pripombabesedilo"/>
      </w:pPr>
      <w:r>
        <w:rPr>
          <w:rStyle w:val="Pripombasklic"/>
        </w:rPr>
        <w:annotationRef/>
      </w:r>
      <w:r>
        <w:t>Bolje bi mu bilo reči User API</w:t>
      </w:r>
    </w:p>
  </w:comment>
  <w:comment w:id="54" w:author="Pristavnik Andreja" w:date="2024-01-09T06:59:00Z" w:initials="AP">
    <w:p w14:paraId="7304E2C4" w14:textId="6A9A3A52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Spremenit izraz</w:t>
      </w:r>
    </w:p>
  </w:comment>
  <w:comment w:id="55" w:author="n n" w:date="2024-01-10T01:47:00Z" w:initials="nn">
    <w:p w14:paraId="71FF69C6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To opravlja ali to stori?</w:t>
      </w:r>
    </w:p>
  </w:comment>
  <w:comment w:id="57" w:author="Pristavnik Andreja" w:date="2024-01-09T07:00:00Z" w:initials="AP">
    <w:p w14:paraId="0668CF54" w14:textId="650C60BC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Je to pravi izraz? Ali samo dodbeseden prevod iz angleščine?morda  je bolj pravilno kontrole stanja?</w:t>
      </w:r>
    </w:p>
  </w:comment>
  <w:comment w:id="58" w:author="n n" w:date="2024-01-10T01:42:00Z" w:initials="nn">
    <w:p w14:paraId="6EF5798A" w14:textId="77777777" w:rsidR="00D435B7" w:rsidRDefault="00D435B7" w:rsidP="00D435B7">
      <w:pPr>
        <w:pStyle w:val="Pripombabesedilo"/>
      </w:pPr>
      <w:r>
        <w:rPr>
          <w:rStyle w:val="Pripombasklic"/>
        </w:rPr>
        <w:annotationRef/>
      </w:r>
      <w:r>
        <w:t>Ta izras  je ona uporabila na seznamu točk verjetno pa ga lohka spremenima</w:t>
      </w:r>
    </w:p>
  </w:comment>
  <w:comment w:id="78" w:author="Pristavnik Andreja" w:date="2024-01-09T07:09:00Z" w:initials="AP">
    <w:p w14:paraId="48ACDF6F" w14:textId="5F76D0A5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Posluša?</w:t>
      </w:r>
    </w:p>
  </w:comment>
  <w:comment w:id="79" w:author="n n" w:date="2024-01-10T01:50:00Z" w:initials="nn">
    <w:p w14:paraId="38338558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Ja Port posluša oz. lahko tudi na katerem portu je dostopna</w:t>
      </w:r>
    </w:p>
  </w:comment>
  <w:comment w:id="82" w:author="Pristavnik Andreja" w:date="2024-01-09T07:10:00Z" w:initials="AP">
    <w:p w14:paraId="4041A463" w14:textId="59E0111C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Za urejanje, za sledenje...kaj se dela s to toleranco napak?</w:t>
      </w:r>
    </w:p>
  </w:comment>
  <w:comment w:id="83" w:author="n n" w:date="2024-01-10T01:48:00Z" w:initials="nn">
    <w:p w14:paraId="2B440E64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Tolerance napak je to, da program še vedno dela tudi, če je kaj pokvarjeno</w:t>
      </w:r>
    </w:p>
  </w:comment>
  <w:comment w:id="89" w:author="Pristavnik Andreja" w:date="2024-01-09T07:13:00Z" w:initials="AP">
    <w:p w14:paraId="4F38628F" w14:textId="4CD21B75" w:rsidR="00EC62ED" w:rsidRDefault="00EC62ED" w:rsidP="00EC62ED">
      <w:pPr>
        <w:pStyle w:val="Pripombabesedilo"/>
      </w:pPr>
      <w:r>
        <w:rPr>
          <w:rStyle w:val="Pripombasklic"/>
        </w:rPr>
        <w:annotationRef/>
      </w:r>
      <w:r>
        <w:t>Ni ok , nekaj manjka ali ?ali je narobe zapisano komunikacijsko funkcijo ?</w:t>
      </w:r>
    </w:p>
  </w:comment>
  <w:comment w:id="90" w:author="n n" w:date="2024-01-10T01:49:00Z" w:initials="nn">
    <w:p w14:paraId="2A4B7D30" w14:textId="77777777" w:rsidR="00FD35EF" w:rsidRDefault="00FD35EF" w:rsidP="00FD35EF">
      <w:pPr>
        <w:pStyle w:val="Pripombabesedilo"/>
      </w:pPr>
      <w:r>
        <w:rPr>
          <w:rStyle w:val="Pripombasklic"/>
        </w:rPr>
        <w:annotationRef/>
      </w:r>
      <w:r>
        <w:t>Reciva namesto komunikacijsko funkcijo uporabiva Funkcija, ki kliče drugo mikrostoritev</w:t>
      </w:r>
    </w:p>
  </w:comment>
</w:comments>
</file>

<file path=word/commentsExtended.xml><?xml version="1.0" encoding="utf-8"?>
<w15:commentsEx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5:commentEx w15:paraId="4964C6F4" w15:done="0"/>
  <w15:commentEx w15:paraId="60552377" w15:paraIdParent="4964C6F4" w15:done="0"/>
  <w15:commentEx w15:paraId="5645595D" w15:done="0"/>
  <w15:commentEx w15:paraId="672D1F11" w15:paraIdParent="5645595D" w15:done="0"/>
  <w15:commentEx w15:paraId="2F8BAD9C" w15:done="0"/>
  <w15:commentEx w15:paraId="7E6CC347" w15:paraIdParent="2F8BAD9C" w15:done="0"/>
  <w15:commentEx w15:paraId="5717B868" w15:done="0"/>
  <w15:commentEx w15:paraId="6A44DB75" w15:paraIdParent="5717B868" w15:done="0"/>
  <w15:commentEx w15:paraId="7ECE0CA2" w15:done="0"/>
  <w15:commentEx w15:paraId="1BF75CC0" w15:paraIdParent="7ECE0CA2" w15:done="0"/>
  <w15:commentEx w15:paraId="61B8C4FF" w15:done="0"/>
  <w15:commentEx w15:paraId="26D51810" w15:paraIdParent="61B8C4FF" w15:done="0"/>
  <w15:commentEx w15:paraId="49C63FA6" w15:paraIdParent="61B8C4FF" w15:done="0"/>
  <w15:commentEx w15:paraId="7304E2C4" w15:done="0"/>
  <w15:commentEx w15:paraId="71FF69C6" w15:paraIdParent="7304E2C4" w15:done="0"/>
  <w15:commentEx w15:paraId="0668CF54" w15:done="0"/>
  <w15:commentEx w15:paraId="6EF5798A" w15:paraIdParent="0668CF54" w15:done="0"/>
  <w15:commentEx w15:paraId="48ACDF6F" w15:done="0"/>
  <w15:commentEx w15:paraId="38338558" w15:paraIdParent="48ACDF6F" w15:done="0"/>
  <w15:commentEx w15:paraId="4041A463" w15:done="0"/>
  <w15:commentEx w15:paraId="2B440E64" w15:paraIdParent="4041A463" w15:done="0"/>
  <w15:commentEx w15:paraId="4F38628F" w15:done="0"/>
  <w15:commentEx w15:paraId="2A4B7D30" w15:paraIdParent="4F38628F" w15:done="0"/>
</w15:commentsEx>
</file>

<file path=word/commentsExtensible.xml><?xml version="1.0" encoding="utf-8"?>
<w16cex:commentsExtensib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cr wne wp14">
  <w16cex:commentExtensible w16cex:durableId="4E56442F" w16cex:dateUtc="2024-01-09T05:41:00Z"/>
  <w16cex:commentExtensible w16cex:durableId="452194D5" w16cex:dateUtc="2024-01-10T00:43:00Z"/>
  <w16cex:commentExtensible w16cex:durableId="56845FA5" w16cex:dateUtc="2024-01-09T05:44:00Z"/>
  <w16cex:commentExtensible w16cex:durableId="06BB0073" w16cex:dateUtc="2024-01-10T00:44:00Z"/>
  <w16cex:commentExtensible w16cex:durableId="39148D5D" w16cex:dateUtc="2024-01-09T05:53:00Z"/>
  <w16cex:commentExtensible w16cex:durableId="7AAD8EAD" w16cex:dateUtc="2024-01-10T00:45:00Z"/>
  <w16cex:commentExtensible w16cex:durableId="4979E9C1" w16cex:dateUtc="2024-01-09T05:56:00Z"/>
  <w16cex:commentExtensible w16cex:durableId="6224F328" w16cex:dateUtc="2024-01-10T00:46:00Z"/>
  <w16cex:commentExtensible w16cex:durableId="3FCD1927" w16cex:dateUtc="2024-01-09T05:56:00Z"/>
  <w16cex:commentExtensible w16cex:durableId="38FF4367" w16cex:dateUtc="2024-01-10T00:43:00Z"/>
  <w16cex:commentExtensible w16cex:durableId="476A38B3" w16cex:dateUtc="2024-01-09T05:57:00Z"/>
  <w16cex:commentExtensible w16cex:durableId="6549BA38" w16cex:dateUtc="2024-01-10T00:43:00Z"/>
  <w16cex:commentExtensible w16cex:durableId="72155EA4" w16cex:dateUtc="2024-01-10T01:48:00Z"/>
  <w16cex:commentExtensible w16cex:durableId="06D98D74" w16cex:dateUtc="2024-01-09T05:59:00Z"/>
  <w16cex:commentExtensible w16cex:durableId="36D6931E" w16cex:dateUtc="2024-01-10T00:47:00Z"/>
  <w16cex:commentExtensible w16cex:durableId="5D55D243" w16cex:dateUtc="2024-01-09T06:00:00Z"/>
  <w16cex:commentExtensible w16cex:durableId="159CC637" w16cex:dateUtc="2024-01-10T00:42:00Z"/>
  <w16cex:commentExtensible w16cex:durableId="7A2E9FFD" w16cex:dateUtc="2024-01-09T06:09:00Z"/>
  <w16cex:commentExtensible w16cex:durableId="78DA4067" w16cex:dateUtc="2024-01-10T00:50:00Z"/>
  <w16cex:commentExtensible w16cex:durableId="2A8CF9AE" w16cex:dateUtc="2024-01-09T06:10:00Z"/>
  <w16cex:commentExtensible w16cex:durableId="39004E5D" w16cex:dateUtc="2024-01-10T00:48:00Z"/>
  <w16cex:commentExtensible w16cex:durableId="3D302FDA" w16cex:dateUtc="2024-01-09T06:13:00Z"/>
  <w16cex:commentExtensible w16cex:durableId="0DC5F37B" w16cex:dateUtc="2024-01-10T00:49:00Z"/>
</w16cex:commentsExtensible>
</file>

<file path=word/commentsIds.xml><?xml version="1.0" encoding="utf-8"?>
<w16cid:commentsId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6cid:commentId w16cid:paraId="4964C6F4" w16cid:durableId="4E56442F"/>
  <w16cid:commentId w16cid:paraId="60552377" w16cid:durableId="452194D5"/>
  <w16cid:commentId w16cid:paraId="5645595D" w16cid:durableId="56845FA5"/>
  <w16cid:commentId w16cid:paraId="672D1F11" w16cid:durableId="06BB0073"/>
  <w16cid:commentId w16cid:paraId="2F8BAD9C" w16cid:durableId="39148D5D"/>
  <w16cid:commentId w16cid:paraId="7E6CC347" w16cid:durableId="7AAD8EAD"/>
  <w16cid:commentId w16cid:paraId="5717B868" w16cid:durableId="4979E9C1"/>
  <w16cid:commentId w16cid:paraId="6A44DB75" w16cid:durableId="6224F328"/>
  <w16cid:commentId w16cid:paraId="7ECE0CA2" w16cid:durableId="3FCD1927"/>
  <w16cid:commentId w16cid:paraId="1BF75CC0" w16cid:durableId="38FF4367"/>
  <w16cid:commentId w16cid:paraId="61B8C4FF" w16cid:durableId="476A38B3"/>
  <w16cid:commentId w16cid:paraId="26D51810" w16cid:durableId="6549BA38"/>
  <w16cid:commentId w16cid:paraId="49C63FA6" w16cid:durableId="72155EA4"/>
  <w16cid:commentId w16cid:paraId="7304E2C4" w16cid:durableId="06D98D74"/>
  <w16cid:commentId w16cid:paraId="71FF69C6" w16cid:durableId="36D6931E"/>
  <w16cid:commentId w16cid:paraId="0668CF54" w16cid:durableId="5D55D243"/>
  <w16cid:commentId w16cid:paraId="6EF5798A" w16cid:durableId="159CC637"/>
  <w16cid:commentId w16cid:paraId="48ACDF6F" w16cid:durableId="7A2E9FFD"/>
  <w16cid:commentId w16cid:paraId="38338558" w16cid:durableId="78DA4067"/>
  <w16cid:commentId w16cid:paraId="4041A463" w16cid:durableId="2A8CF9AE"/>
  <w16cid:commentId w16cid:paraId="2B440E64" w16cid:durableId="39004E5D"/>
  <w16cid:commentId w16cid:paraId="4F38628F" w16cid:durableId="3D302FDA"/>
  <w16cid:commentId w16cid:paraId="2A4B7D30" w16cid:durableId="0DC5F37B"/>
</w16cid:commentsId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7540AB6"/>
    <w:multiLevelType w:val="hybridMultilevel"/>
    <w:tmpl w:val="4FCEF9FC"/>
    <w:lvl w:ilvl="0" w:tplc="0424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2A0A0B38"/>
    <w:multiLevelType w:val="hybridMultilevel"/>
    <w:tmpl w:val="3256868C"/>
    <w:lvl w:ilvl="0" w:tplc="0424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47B0852"/>
    <w:multiLevelType w:val="hybridMultilevel"/>
    <w:tmpl w:val="B97C61D2"/>
    <w:lvl w:ilvl="0" w:tplc="0424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C287A99"/>
    <w:multiLevelType w:val="hybridMultilevel"/>
    <w:tmpl w:val="2AE2A1EE"/>
    <w:lvl w:ilvl="0" w:tplc="0424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40067642"/>
    <w:multiLevelType w:val="hybridMultilevel"/>
    <w:tmpl w:val="475E679C"/>
    <w:lvl w:ilvl="0" w:tplc="0424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321979752">
    <w:abstractNumId w:val="0"/>
  </w:num>
  <w:num w:numId="2" w16cid:durableId="1842967997">
    <w:abstractNumId w:val="2"/>
  </w:num>
  <w:num w:numId="3" w16cid:durableId="1108893776">
    <w:abstractNumId w:val="1"/>
  </w:num>
  <w:num w:numId="4" w16cid:durableId="450176554">
    <w:abstractNumId w:val="4"/>
  </w:num>
  <w:num w:numId="5" w16cid:durableId="2059669309">
    <w:abstractNumId w:val="3"/>
  </w:num>
</w:numbering>
</file>

<file path=word/people.xml><?xml version="1.0" encoding="utf-8"?>
<w15:peop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5:person w15:author="Pristavnik Andreja">
    <w15:presenceInfo w15:providerId="AD" w15:userId="S::andreja.pristavnik@slo-zeleznice.si::e703f1de-0885-4c37-b388-2d15a9581e39"/>
  </w15:person>
  <w15:person w15:author="n n">
    <w15:presenceInfo w15:providerId="Windows Live" w15:userId="b771e552ea13ee78"/>
  </w15:person>
</w15:people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24"/>
    <w:rsid w:val="00023161"/>
    <w:rsid w:val="000629E1"/>
    <w:rsid w:val="00063526"/>
    <w:rsid w:val="00063994"/>
    <w:rsid w:val="0008299B"/>
    <w:rsid w:val="000B7424"/>
    <w:rsid w:val="001274AE"/>
    <w:rsid w:val="0013059C"/>
    <w:rsid w:val="00140179"/>
    <w:rsid w:val="00152B5F"/>
    <w:rsid w:val="00212BAC"/>
    <w:rsid w:val="00244CF6"/>
    <w:rsid w:val="00252767"/>
    <w:rsid w:val="0026280C"/>
    <w:rsid w:val="00323025"/>
    <w:rsid w:val="00352931"/>
    <w:rsid w:val="00357F88"/>
    <w:rsid w:val="00386C7E"/>
    <w:rsid w:val="003C0F4D"/>
    <w:rsid w:val="003E7951"/>
    <w:rsid w:val="00415D5B"/>
    <w:rsid w:val="004A788A"/>
    <w:rsid w:val="004E22EA"/>
    <w:rsid w:val="00567A2E"/>
    <w:rsid w:val="005774DB"/>
    <w:rsid w:val="006022BA"/>
    <w:rsid w:val="006D784D"/>
    <w:rsid w:val="006F7AE5"/>
    <w:rsid w:val="00701BAF"/>
    <w:rsid w:val="00715F6C"/>
    <w:rsid w:val="0071651E"/>
    <w:rsid w:val="00724B39"/>
    <w:rsid w:val="0079059B"/>
    <w:rsid w:val="007C1238"/>
    <w:rsid w:val="00841D6E"/>
    <w:rsid w:val="00844567"/>
    <w:rsid w:val="00844F6F"/>
    <w:rsid w:val="008B62BA"/>
    <w:rsid w:val="008E44D7"/>
    <w:rsid w:val="00903404"/>
    <w:rsid w:val="009145AC"/>
    <w:rsid w:val="009202E2"/>
    <w:rsid w:val="009334D8"/>
    <w:rsid w:val="009D23C1"/>
    <w:rsid w:val="009E3B66"/>
    <w:rsid w:val="009F23C2"/>
    <w:rsid w:val="00AE1951"/>
    <w:rsid w:val="00B1076F"/>
    <w:rsid w:val="00C042DA"/>
    <w:rsid w:val="00C3461A"/>
    <w:rsid w:val="00CA7E7D"/>
    <w:rsid w:val="00D13345"/>
    <w:rsid w:val="00D435B7"/>
    <w:rsid w:val="00D4364F"/>
    <w:rsid w:val="00D64F61"/>
    <w:rsid w:val="00E04AB6"/>
    <w:rsid w:val="00E07A50"/>
    <w:rsid w:val="00E338B3"/>
    <w:rsid w:val="00E4217B"/>
    <w:rsid w:val="00E80AF0"/>
    <w:rsid w:val="00EC62ED"/>
    <w:rsid w:val="00F07C3B"/>
    <w:rsid w:val="00F176AE"/>
    <w:rsid w:val="00F808D2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0FBBB"/>
  <w15:chartTrackingRefBased/>
  <w15:docId w15:val="{5C169763-053F-4F53-B1E2-52991D216D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176AE"/>
  </w:style>
  <w:style w:type="paragraph" w:styleId="Naslov1">
    <w:name w:val="heading 1"/>
    <w:basedOn w:val="Navaden"/>
    <w:next w:val="Navaden"/>
    <w:link w:val="Naslov1Znak"/>
    <w:uiPriority w:val="9"/>
    <w:qFormat/>
    <w:rsid w:val="000B7424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0B7424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B7424"/>
    <w:pPr>
      <w:keepNext/>
      <w:keepLines/>
      <w:spacing w:before="8pt" w:after="4pt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0B7424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0B7424"/>
    <w:pPr>
      <w:keepNext/>
      <w:keepLines/>
      <w:spacing w:before="4pt" w:after="2pt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B7424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B7424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B7424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B7424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B7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0B7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B7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0B7424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0B7424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B742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B742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B742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B742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0B7424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0B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B7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0B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0B7424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0B742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0B7424"/>
    <w:pPr>
      <w:ind w:start="36pt"/>
      <w:contextualSpacing/>
    </w:pPr>
  </w:style>
  <w:style w:type="character" w:styleId="Intenzivenpoudarek">
    <w:name w:val="Intense Emphasis"/>
    <w:basedOn w:val="Privzetapisavaodstavka"/>
    <w:uiPriority w:val="21"/>
    <w:qFormat/>
    <w:rsid w:val="000B7424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0B7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18pt" w:after="18pt"/>
      <w:ind w:start="43.20pt" w:end="43.20pt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0B7424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0B7424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79059B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79059B"/>
    <w:rPr>
      <w:color w:val="605E5C"/>
      <w:shd w:val="clear" w:color="auto" w:fill="E1DFDD"/>
    </w:rPr>
  </w:style>
  <w:style w:type="paragraph" w:styleId="Revizija">
    <w:name w:val="Revision"/>
    <w:hidden/>
    <w:uiPriority w:val="99"/>
    <w:semiHidden/>
    <w:rsid w:val="00EC62ED"/>
    <w:pPr>
      <w:spacing w:after="0pt" w:line="12pt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EC62E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EC62ED"/>
    <w:pPr>
      <w:spacing w:line="12pt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EC62ED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EC62E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EC62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purl.oclc.org/ooxml/officeDocument/relationships/hyperlink" Target="https://hub.docker.com/repository/docker/pbsem2/new_image/general" TargetMode="External"/><Relationship Id="rId18" Type="http://purl.oclc.org/ooxml/officeDocument/relationships/image" Target="media/image3.png"/><Relationship Id="rId3" Type="http://purl.oclc.org/ooxml/officeDocument/relationships/settings" Target="settings.xml"/><Relationship Id="rId21" Type="http://purl.oclc.org/ooxml/officeDocument/relationships/theme" Target="theme/theme1.xml"/><Relationship Id="rId7" Type="http://schemas.microsoft.com/office/2016/09/relationships/commentsIds" Target="commentsIds.xml"/><Relationship Id="rId12" Type="http://purl.oclc.org/ooxml/officeDocument/relationships/hyperlink" Target="https://hub.docker.com/repository/docker/pbsem2/drawer_image/general" TargetMode="External"/><Relationship Id="rId17" Type="http://purl.oclc.org/ooxml/officeDocument/relationships/image" Target="media/image2.png"/><Relationship Id="rId2" Type="http://purl.oclc.org/ooxml/officeDocument/relationships/styles" Target="styles.xml"/><Relationship Id="rId16" Type="http://purl.oclc.org/ooxml/officeDocument/relationships/image" Target="media/image1.jpeg"/><Relationship Id="rId20" Type="http://schemas.microsoft.com/office/2011/relationships/people" Target="people.xml"/><Relationship Id="rId1" Type="http://purl.oclc.org/ooxml/officeDocument/relationships/numbering" Target="numbering.xml"/><Relationship Id="rId6" Type="http://schemas.microsoft.com/office/2011/relationships/commentsExtended" Target="commentsExtended.xml"/><Relationship Id="rId11" Type="http://purl.oclc.org/ooxml/officeDocument/relationships/hyperlink" Target="https://hub.docker.com/repository/docker/pbsem2/frontend_image/general" TargetMode="External"/><Relationship Id="rId5" Type="http://purl.oclc.org/ooxml/officeDocument/relationships/comments" Target="comments.xml"/><Relationship Id="rId15" Type="http://purl.oclc.org/ooxml/officeDocument/relationships/hyperlink" Target="http://127.0.0.1" TargetMode="External"/><Relationship Id="rId10" Type="http://purl.oclc.org/ooxml/officeDocument/relationships/hyperlink" Target="https://github.com/MaticVP/RSO_DRAW" TargetMode="External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yperlink" Target="https://github.com/MaticVP/RSO_APP" TargetMode="External"/><Relationship Id="rId14" Type="http://purl.oclc.org/ooxml/officeDocument/relationships/hyperlink" Target="http://20.84.17.217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2024-01-10T02:29:00Z</dcterms:created>
  <dcterms:modified xsi:type="dcterms:W3CDTF">2024-01-10T02:29:00Z</dcterms:modified>
</cp:coreProperties>
</file>